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BBE" w:rsidRPr="002C15DF" w:rsidRDefault="00543BBE" w:rsidP="00765547">
      <w:pPr>
        <w:pStyle w:val="Ttulo"/>
        <w:ind w:left="720" w:hanging="720"/>
      </w:pPr>
      <w:r w:rsidRPr="002C15DF">
        <w:t>Agenda Médica: Modelo ER</w:t>
      </w:r>
    </w:p>
    <w:p w:rsidR="00543BBE" w:rsidRPr="002C15DF" w:rsidRDefault="00543BBE" w:rsidP="00F34B50"/>
    <w:p w:rsidR="00543BBE" w:rsidRPr="002C15DF" w:rsidRDefault="00543BBE" w:rsidP="00F34B50">
      <w:pPr>
        <w:pStyle w:val="Ttulo1"/>
      </w:pPr>
      <w:r w:rsidRPr="002C15DF">
        <w:t>1 Introducción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"IEEE Recommended Practice for Software Requirements Specification ANSÍ/IEEE 830 1998</w:t>
      </w:r>
      <w:r w:rsidRPr="002C15DF">
        <w:rPr>
          <w:rFonts w:ascii="Arial" w:hAnsi="Arial" w:cs="Arial"/>
          <w:sz w:val="23"/>
          <w:szCs w:val="23"/>
        </w:rPr>
        <w:t xml:space="preserve">". </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Objetivo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543BBE" w:rsidRPr="002C15DF" w:rsidRDefault="00543BBE" w:rsidP="00F34B50">
      <w:pPr>
        <w:pStyle w:val="Ttulo2"/>
      </w:pPr>
      <w:r w:rsidRPr="002C15DF">
        <w:t>Alcance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r w:rsidR="00DF4749">
        <w:rPr>
          <w:rFonts w:ascii="Arial" w:hAnsi="Arial" w:cs="Arial"/>
          <w:sz w:val="23"/>
          <w:szCs w:val="23"/>
        </w:rPr>
        <w:t xml:space="preserve"> </w:t>
      </w:r>
    </w:p>
    <w:p w:rsidR="00543BBE" w:rsidRPr="002C15DF" w:rsidRDefault="00543BBE" w:rsidP="00F34B50">
      <w:pPr>
        <w:pStyle w:val="Ttulo2"/>
      </w:pPr>
      <w:r w:rsidRPr="002C15DF">
        <w:t>Glosario</w:t>
      </w:r>
    </w:p>
    <w:p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w:t>
      </w:r>
      <w:r w:rsidRPr="00063EB0">
        <w:rPr>
          <w:rFonts w:ascii="Arial" w:hAnsi="Arial" w:cs="Arial"/>
          <w:sz w:val="23"/>
          <w:szCs w:val="23"/>
        </w:rPr>
        <w:t>el paciente se presenta en Mesa de Turnos en forma espontánea.</w:t>
      </w:r>
    </w:p>
    <w:p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fuera de agenda: </w:t>
      </w:r>
      <w:r w:rsidRPr="00063EB0">
        <w:rPr>
          <w:rFonts w:ascii="Arial" w:hAnsi="Arial" w:cs="Arial"/>
          <w:sz w:val="23"/>
          <w:szCs w:val="23"/>
        </w:rPr>
        <w:t>paciente que se presenta en Mesa de Turnos a solicitar turnos para el mismo día y la agenda está completa.</w:t>
      </w:r>
    </w:p>
    <w:p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dentro de agenda: </w:t>
      </w:r>
      <w:r w:rsidRPr="00063EB0">
        <w:rPr>
          <w:rFonts w:ascii="Arial" w:hAnsi="Arial" w:cs="Arial"/>
          <w:sz w:val="23"/>
          <w:szCs w:val="23"/>
        </w:rPr>
        <w:t>tiempo que se reserva dentro de un block de turno para satisfacer la demanda espontánea.</w:t>
      </w:r>
    </w:p>
    <w:p w:rsidR="00543BBE" w:rsidRPr="002C15DF" w:rsidRDefault="00543BBE" w:rsidP="00F34B50">
      <w:pPr>
        <w:pStyle w:val="Ttulo1"/>
      </w:pPr>
      <w:r w:rsidRPr="002C15DF">
        <w:t>2 Descripción General</w:t>
      </w:r>
    </w:p>
    <w:p w:rsidR="00543BBE" w:rsidRPr="002C15DF" w:rsidRDefault="00543BBE" w:rsidP="00D00FDC">
      <w:pPr>
        <w:pStyle w:val="Ttulo2"/>
      </w:pPr>
      <w:r w:rsidRPr="002C15DF">
        <w:t>Descripción Global del Proceso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Narrativa del Proceso</w:t>
      </w: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Recibir solicitud recurso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rsidR="00543BBE" w:rsidRPr="002C15DF" w:rsidRDefault="00543BBE" w:rsidP="00F34B50">
      <w:pPr>
        <w:autoSpaceDE w:val="0"/>
        <w:autoSpaceDN w:val="0"/>
        <w:adjustRightInd w:val="0"/>
        <w:spacing w:after="0" w:line="240" w:lineRule="auto"/>
        <w:rPr>
          <w:rFonts w:ascii="Arial" w:hAnsi="Arial" w:cs="Arial"/>
          <w:b/>
          <w:sz w:val="23"/>
          <w:szCs w:val="23"/>
        </w:rPr>
      </w:pPr>
    </w:p>
    <w:p w:rsidR="00543BBE" w:rsidRPr="002C15DF" w:rsidRDefault="00D04F0A" w:rsidP="00C646AB">
      <w:pPr>
        <w:keepNext/>
        <w:autoSpaceDE w:val="0"/>
        <w:autoSpaceDN w:val="0"/>
        <w:adjustRightInd w:val="0"/>
        <w:spacing w:after="0" w:line="240" w:lineRule="auto"/>
        <w:jc w:val="center"/>
      </w:pPr>
      <w:r w:rsidRPr="00240E2B">
        <w:rPr>
          <w:rFonts w:ascii="Arial" w:hAnsi="Arial" w:cs="Arial"/>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15pt;height:181.65pt">
            <v:imagedata r:id="rId8" o:title="Turnos1"/>
          </v:shape>
        </w:pict>
      </w:r>
    </w:p>
    <w:p w:rsidR="00543BBE" w:rsidRPr="00D175B8" w:rsidRDefault="00543BBE" w:rsidP="00F00F0A">
      <w:pPr>
        <w:pStyle w:val="Epgrafe"/>
        <w:rPr>
          <w:rFonts w:ascii="Arial" w:hAnsi="Arial" w:cs="Arial"/>
          <w:sz w:val="23"/>
          <w:szCs w:val="23"/>
          <w:lang w:val="en-US"/>
        </w:rPr>
      </w:pPr>
      <w:r w:rsidRPr="00D175B8">
        <w:rPr>
          <w:lang w:val="en-US"/>
        </w:rPr>
        <w:t xml:space="preserve">Figure </w:t>
      </w:r>
      <w:r w:rsidR="00240E2B">
        <w:fldChar w:fldCharType="begin"/>
      </w:r>
      <w:r w:rsidR="0019460D" w:rsidRPr="00D175B8">
        <w:rPr>
          <w:lang w:val="en-US"/>
        </w:rPr>
        <w:instrText xml:space="preserve"> SEQ Figure \* ARABIC </w:instrText>
      </w:r>
      <w:r w:rsidR="00240E2B">
        <w:fldChar w:fldCharType="separate"/>
      </w:r>
      <w:r w:rsidRPr="00D175B8">
        <w:rPr>
          <w:noProof/>
          <w:lang w:val="en-US"/>
        </w:rPr>
        <w:t>1</w:t>
      </w:r>
      <w:r w:rsidR="00240E2B">
        <w:fldChar w:fldCharType="end"/>
      </w:r>
      <w:r w:rsidRPr="00D175B8">
        <w:rPr>
          <w:lang w:val="en-US"/>
        </w:rPr>
        <w:t xml:space="preserve"> Turnos1 (by Maria Ines)</w:t>
      </w:r>
    </w:p>
    <w:p w:rsidR="00543BBE" w:rsidRPr="00D175B8" w:rsidRDefault="00543BBE" w:rsidP="00F34B50">
      <w:pPr>
        <w:autoSpaceDE w:val="0"/>
        <w:autoSpaceDN w:val="0"/>
        <w:adjustRightInd w:val="0"/>
        <w:spacing w:after="0" w:line="240" w:lineRule="auto"/>
        <w:rPr>
          <w:rFonts w:ascii="Arial" w:hAnsi="Arial" w:cs="Arial"/>
          <w:sz w:val="23"/>
          <w:szCs w:val="23"/>
          <w:lang w:val="en-US"/>
        </w:rPr>
      </w:pP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el paciente solicita turnos por primera vez en forma personal, se registran todos los datos.</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rsidR="00543BBE" w:rsidRPr="002C15DF" w:rsidRDefault="00D04F0A" w:rsidP="00C646AB">
      <w:pPr>
        <w:keepNext/>
        <w:autoSpaceDE w:val="0"/>
        <w:autoSpaceDN w:val="0"/>
        <w:adjustRightInd w:val="0"/>
        <w:spacing w:after="0" w:line="240" w:lineRule="auto"/>
        <w:jc w:val="center"/>
      </w:pPr>
      <w:r w:rsidRPr="00240E2B">
        <w:rPr>
          <w:rFonts w:ascii="Arial" w:hAnsi="Arial" w:cs="Arial"/>
          <w:sz w:val="23"/>
          <w:szCs w:val="23"/>
        </w:rPr>
        <w:pict>
          <v:shape id="_x0000_i1026" type="#_x0000_t75" style="width:452.1pt;height:267.05pt">
            <v:imagedata r:id="rId9" o:title=""/>
          </v:shape>
        </w:pict>
      </w:r>
    </w:p>
    <w:p w:rsidR="00543BBE" w:rsidRPr="002C15DF" w:rsidRDefault="00543BBE" w:rsidP="00F00F0A">
      <w:pPr>
        <w:pStyle w:val="Epgrafe"/>
        <w:rPr>
          <w:rFonts w:ascii="Arial" w:hAnsi="Arial" w:cs="Arial"/>
          <w:sz w:val="23"/>
          <w:szCs w:val="23"/>
        </w:rPr>
      </w:pPr>
      <w:r w:rsidRPr="002C15DF">
        <w:t xml:space="preserve">Figure </w:t>
      </w:r>
      <w:r w:rsidR="00240E2B">
        <w:fldChar w:fldCharType="begin"/>
      </w:r>
      <w:r w:rsidR="00CF4019">
        <w:instrText xml:space="preserve"> SEQ Figure \* ARABIC </w:instrText>
      </w:r>
      <w:r w:rsidR="00240E2B">
        <w:fldChar w:fldCharType="separate"/>
      </w:r>
      <w:r>
        <w:rPr>
          <w:noProof/>
        </w:rPr>
        <w:t>2</w:t>
      </w:r>
      <w:r w:rsidR="00240E2B">
        <w:rPr>
          <w:noProof/>
        </w:rPr>
        <w:fldChar w:fldCharType="end"/>
      </w:r>
      <w:r w:rsidRPr="002C15DF">
        <w:t xml:space="preserve"> Paciente1 (by Yamila)</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rsidR="00543BBE" w:rsidRPr="002C15DF" w:rsidRDefault="00D04F0A" w:rsidP="00C646AB">
      <w:pPr>
        <w:keepNext/>
        <w:autoSpaceDE w:val="0"/>
        <w:autoSpaceDN w:val="0"/>
        <w:adjustRightInd w:val="0"/>
        <w:spacing w:after="0" w:line="240" w:lineRule="auto"/>
        <w:jc w:val="center"/>
      </w:pPr>
      <w:r w:rsidRPr="00240E2B">
        <w:rPr>
          <w:rFonts w:ascii="Arial" w:hAnsi="Arial" w:cs="Arial"/>
          <w:sz w:val="23"/>
          <w:szCs w:val="23"/>
        </w:rPr>
        <w:lastRenderedPageBreak/>
        <w:pict>
          <v:shape id="_x0000_i1027" type="#_x0000_t75" style="width:562.6pt;height:359.15pt">
            <v:imagedata r:id="rId10" o:title="TipoAtencion"/>
          </v:shape>
        </w:pict>
      </w:r>
    </w:p>
    <w:p w:rsidR="00543BBE" w:rsidRPr="00D04F0A" w:rsidRDefault="00543BBE" w:rsidP="005F6A4D">
      <w:pPr>
        <w:pStyle w:val="Epgrafe"/>
        <w:rPr>
          <w:rFonts w:ascii="Arial" w:hAnsi="Arial" w:cs="Arial"/>
          <w:sz w:val="23"/>
          <w:szCs w:val="23"/>
        </w:rPr>
      </w:pPr>
      <w:r w:rsidRPr="00D04F0A">
        <w:t xml:space="preserve">Figure </w:t>
      </w:r>
      <w:r w:rsidR="00240E2B" w:rsidRPr="00337081">
        <w:rPr>
          <w:lang w:val="en-US"/>
        </w:rPr>
        <w:fldChar w:fldCharType="begin"/>
      </w:r>
      <w:r w:rsidRPr="00D04F0A">
        <w:instrText xml:space="preserve"> SEQ Figure \* ARABIC </w:instrText>
      </w:r>
      <w:r w:rsidR="00240E2B" w:rsidRPr="00337081">
        <w:rPr>
          <w:lang w:val="en-US"/>
        </w:rPr>
        <w:fldChar w:fldCharType="separate"/>
      </w:r>
      <w:r w:rsidRPr="00D04F0A">
        <w:rPr>
          <w:noProof/>
        </w:rPr>
        <w:t>3</w:t>
      </w:r>
      <w:r w:rsidR="00240E2B" w:rsidRPr="00337081">
        <w:rPr>
          <w:lang w:val="en-US"/>
        </w:rPr>
        <w:fldChar w:fldCharType="end"/>
      </w:r>
      <w:r w:rsidR="00C646AB" w:rsidRPr="00D04F0A">
        <w:t xml:space="preserve"> TipoAtencion(by Maria Ines</w:t>
      </w:r>
      <w:r w:rsidRPr="00D04F0A">
        <w:t>)</w:t>
      </w:r>
    </w:p>
    <w:p w:rsidR="00543BBE" w:rsidRPr="00D04F0A"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543BBE" w:rsidRPr="002C15DF" w:rsidRDefault="00D04F0A" w:rsidP="0039075D">
      <w:pPr>
        <w:keepNext/>
        <w:autoSpaceDE w:val="0"/>
        <w:autoSpaceDN w:val="0"/>
        <w:adjustRightInd w:val="0"/>
        <w:spacing w:after="0" w:line="240" w:lineRule="auto"/>
        <w:jc w:val="center"/>
      </w:pPr>
      <w:r w:rsidRPr="00240E2B">
        <w:rPr>
          <w:rFonts w:ascii="Arial" w:hAnsi="Arial" w:cs="Arial"/>
          <w:sz w:val="23"/>
          <w:szCs w:val="23"/>
        </w:rPr>
        <w:lastRenderedPageBreak/>
        <w:pict>
          <v:shape id="_x0000_i1028" type="#_x0000_t75" style="width:539.15pt;height:388.45pt">
            <v:imagedata r:id="rId11" o:title="Cobertura"/>
          </v:shape>
        </w:pict>
      </w:r>
    </w:p>
    <w:p w:rsidR="00543BBE" w:rsidRPr="00337081" w:rsidRDefault="00543BBE" w:rsidP="002661FB">
      <w:pPr>
        <w:pStyle w:val="Epgrafe"/>
        <w:rPr>
          <w:rFonts w:ascii="Arial" w:hAnsi="Arial" w:cs="Arial"/>
          <w:sz w:val="23"/>
          <w:szCs w:val="23"/>
          <w:lang w:val="pt-BR"/>
        </w:rPr>
      </w:pPr>
      <w:r w:rsidRPr="00337081">
        <w:rPr>
          <w:lang w:val="pt-BR"/>
        </w:rPr>
        <w:t xml:space="preserve">Figure </w:t>
      </w:r>
      <w:r w:rsidR="00240E2B" w:rsidRPr="00337081">
        <w:rPr>
          <w:lang w:val="pt-BR"/>
        </w:rPr>
        <w:fldChar w:fldCharType="begin"/>
      </w:r>
      <w:r w:rsidRPr="00337081">
        <w:rPr>
          <w:lang w:val="pt-BR"/>
        </w:rPr>
        <w:instrText xml:space="preserve"> SEQ Figure \* ARABIC </w:instrText>
      </w:r>
      <w:r w:rsidR="00240E2B" w:rsidRPr="00337081">
        <w:rPr>
          <w:lang w:val="pt-BR"/>
        </w:rPr>
        <w:fldChar w:fldCharType="separate"/>
      </w:r>
      <w:r w:rsidRPr="00337081">
        <w:rPr>
          <w:noProof/>
          <w:lang w:val="pt-BR"/>
        </w:rPr>
        <w:t>4</w:t>
      </w:r>
      <w:r w:rsidR="00240E2B" w:rsidRPr="00337081">
        <w:rPr>
          <w:lang w:val="pt-BR"/>
        </w:rPr>
        <w:fldChar w:fldCharType="end"/>
      </w:r>
      <w:r w:rsidRPr="00337081">
        <w:rPr>
          <w:lang w:val="pt-BR"/>
        </w:rPr>
        <w:t xml:space="preserve"> Cobertura(by </w:t>
      </w:r>
      <w:r w:rsidR="007D0BD2">
        <w:rPr>
          <w:lang w:val="pt-BR"/>
        </w:rPr>
        <w:t>Maria Ines</w:t>
      </w:r>
      <w:r w:rsidRPr="00337081">
        <w:rPr>
          <w:lang w:val="pt-BR"/>
        </w:rPr>
        <w:t>)</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0"/>
      <w:r w:rsidRPr="00337081">
        <w:rPr>
          <w:rFonts w:ascii="Arial" w:hAnsi="Arial" w:cs="Arial"/>
          <w:b/>
          <w:bCs/>
          <w:sz w:val="23"/>
          <w:szCs w:val="23"/>
          <w:lang w:val="pt-BR"/>
        </w:rPr>
        <w:t>Asignar Turno</w:t>
      </w:r>
      <w:commentRangeEnd w:id="0"/>
      <w:r w:rsidRPr="002C15DF">
        <w:rPr>
          <w:rStyle w:val="Refdecomentario"/>
          <w:szCs w:val="16"/>
        </w:rPr>
        <w:commentReference w:id="0"/>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
      <w:r w:rsidRPr="002C15DF">
        <w:rPr>
          <w:rFonts w:ascii="Arial" w:hAnsi="Arial" w:cs="Arial"/>
          <w:b/>
          <w:bCs/>
          <w:sz w:val="23"/>
          <w:szCs w:val="23"/>
        </w:rPr>
        <w:t>Asignar Demanda espontánea:</w:t>
      </w:r>
      <w:commentRangeEnd w:id="1"/>
      <w:r w:rsidRPr="002C15DF">
        <w:rPr>
          <w:rStyle w:val="Refdecomentario"/>
          <w:szCs w:val="16"/>
        </w:rPr>
        <w:commentReference w:id="1"/>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En esta actividad se puede ingresar horas dentro del Block de Horas, en el caso de que un paciente se presente para solicitar un turno en forma espontánea.</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2"/>
      <w:commentRangeStart w:id="3"/>
      <w:r w:rsidRPr="002C15DF">
        <w:rPr>
          <w:rFonts w:ascii="Arial" w:hAnsi="Arial" w:cs="Arial"/>
          <w:b/>
          <w:bCs/>
          <w:sz w:val="23"/>
          <w:szCs w:val="23"/>
        </w:rPr>
        <w:t>Informar Condiciones</w:t>
      </w:r>
      <w:commentRangeEnd w:id="2"/>
      <w:r w:rsidRPr="002C15DF">
        <w:rPr>
          <w:rStyle w:val="Refdecomentario"/>
          <w:szCs w:val="16"/>
        </w:rPr>
        <w:commentReference w:id="2"/>
      </w:r>
      <w:commentRangeEnd w:id="3"/>
      <w:r w:rsidRPr="002C15DF">
        <w:rPr>
          <w:rStyle w:val="Refdecomentario"/>
          <w:szCs w:val="16"/>
        </w:rPr>
        <w:commentReference w:id="3"/>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4"/>
      <w:r w:rsidRPr="002C15DF">
        <w:rPr>
          <w:rFonts w:ascii="Arial" w:hAnsi="Arial" w:cs="Arial"/>
          <w:sz w:val="23"/>
          <w:szCs w:val="23"/>
          <w:highlight w:val="yellow"/>
        </w:rPr>
        <w:t>El valor de copago es por procedimiento y por turno.</w:t>
      </w:r>
      <w:commentRangeEnd w:id="4"/>
      <w:r>
        <w:rPr>
          <w:rStyle w:val="Refdecomentario"/>
          <w:szCs w:val="16"/>
        </w:rPr>
        <w:commentReference w:id="4"/>
      </w:r>
    </w:p>
    <w:p w:rsidR="00543BBE" w:rsidRDefault="00D04F0A">
      <w:pPr>
        <w:keepNext/>
        <w:autoSpaceDE w:val="0"/>
        <w:autoSpaceDN w:val="0"/>
        <w:adjustRightInd w:val="0"/>
        <w:spacing w:after="0" w:line="240" w:lineRule="auto"/>
        <w:rPr>
          <w:ins w:id="5" w:author="Maria Ines Parnisari" w:date="2014-04-19T17:18:00Z"/>
        </w:rPr>
      </w:pPr>
      <w:r w:rsidRPr="00240E2B">
        <w:rPr>
          <w:rFonts w:ascii="Arial" w:hAnsi="Arial" w:cs="Arial"/>
          <w:sz w:val="23"/>
          <w:szCs w:val="23"/>
        </w:rPr>
        <w:lastRenderedPageBreak/>
        <w:pict>
          <v:shape id="4 Imagen" o:spid="_x0000_i1029" type="#_x0000_t75" alt="ComprobanteTurnos1.png" style="width:617pt;height:241.1pt;visibility:visible">
            <v:imagedata r:id="rId13" o:title=""/>
          </v:shape>
        </w:pict>
      </w:r>
      <w:r w:rsidR="00D27430">
        <w:rPr>
          <w:rStyle w:val="Refdecomentario"/>
          <w:szCs w:val="20"/>
        </w:rPr>
        <w:commentReference w:id="6"/>
      </w:r>
      <w:r w:rsidR="00543BBE">
        <w:rPr>
          <w:rStyle w:val="Refdecomentario"/>
          <w:szCs w:val="16"/>
        </w:rPr>
        <w:commentReference w:id="7"/>
      </w:r>
    </w:p>
    <w:p w:rsidR="00543BBE" w:rsidRPr="002C15DF" w:rsidRDefault="00543BBE" w:rsidP="008B2860">
      <w:pPr>
        <w:pStyle w:val="Epgrafe"/>
        <w:rPr>
          <w:ins w:id="8" w:author="Maria Ines Parnisari" w:date="2014-04-19T17:18:00Z"/>
        </w:rPr>
      </w:pPr>
      <w:ins w:id="9" w:author="Maria Ines Parnisari" w:date="2014-04-19T17:18:00Z">
        <w:r w:rsidRPr="002C15DF">
          <w:t xml:space="preserve">Figure </w:t>
        </w:r>
        <w:r w:rsidR="00240E2B" w:rsidRPr="002C15DF">
          <w:fldChar w:fldCharType="begin"/>
        </w:r>
        <w:r w:rsidRPr="002C15DF">
          <w:instrText xml:space="preserve"> SEQ Figure \* ARABIC </w:instrText>
        </w:r>
        <w:r w:rsidR="00240E2B" w:rsidRPr="002C15DF">
          <w:fldChar w:fldCharType="separate"/>
        </w:r>
      </w:ins>
      <w:r>
        <w:rPr>
          <w:noProof/>
        </w:rPr>
        <w:t>5</w:t>
      </w:r>
      <w:ins w:id="10" w:author="Maria Ines Parnisari" w:date="2014-04-19T17:18:00Z">
        <w:r w:rsidR="00240E2B" w:rsidRPr="002C15DF">
          <w:fldChar w:fldCharType="end"/>
        </w:r>
        <w:r w:rsidRPr="002C15DF">
          <w:t xml:space="preserve"> NOMBRE DEL DIAGRAMA?</w:t>
        </w:r>
      </w:ins>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Refdecomentario"/>
          <w:szCs w:val="16"/>
        </w:rPr>
        <w:commentReference w:id="11"/>
      </w:r>
    </w:p>
    <w:p w:rsidR="00543BBE" w:rsidRPr="002C15DF" w:rsidRDefault="00543BBE" w:rsidP="008C4997">
      <w:pPr>
        <w:pStyle w:val="Ttulo2"/>
      </w:pPr>
      <w:r w:rsidRPr="002C15DF">
        <w:t>Agenda de turnos</w:t>
      </w: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Prever la posibilidad de generar agenda con asignación de sobreturnos</w:t>
      </w:r>
      <w:r w:rsidRPr="00207E1E">
        <w:rPr>
          <w:rFonts w:ascii="Arial" w:hAnsi="Arial" w:cs="Arial"/>
          <w:b/>
          <w:sz w:val="23"/>
          <w:szCs w:val="23"/>
        </w:rPr>
        <w:t>. Los sobreturnos son asignados dentro del tiempo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Tener en cuenta que un profesional puede ejercer más de una especialidad, pero prevalecerá una especialidad.</w:t>
      </w:r>
    </w:p>
    <w:p w:rsidR="00F130D5" w:rsidRPr="002C15DF" w:rsidRDefault="00F130D5" w:rsidP="008C4997">
      <w:pPr>
        <w:autoSpaceDE w:val="0"/>
        <w:autoSpaceDN w:val="0"/>
        <w:adjustRightInd w:val="0"/>
        <w:spacing w:after="0" w:line="240" w:lineRule="auto"/>
        <w:rPr>
          <w:rFonts w:ascii="Arial" w:hAnsi="Arial" w:cs="Arial"/>
          <w:sz w:val="23"/>
          <w:szCs w:val="23"/>
        </w:rPr>
      </w:pPr>
      <w:r w:rsidRPr="00F130D5">
        <w:rPr>
          <w:rFonts w:ascii="Arial" w:hAnsi="Arial" w:cs="Arial"/>
          <w:sz w:val="23"/>
          <w:szCs w:val="23"/>
          <w:highlight w:val="yellow"/>
        </w:rPr>
        <w:t>Hipótesis: un profesional solo atiende una especialidad en un block de turnos.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Los turnos se asignan solamente por Mesa de Turnos.</w:t>
      </w:r>
    </w:p>
    <w:p w:rsidR="00543BBE" w:rsidRPr="002C15DF" w:rsidRDefault="00543BBE" w:rsidP="00443355">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Tipo de turno es decir: primera vez, visita subsiguiente, demanda espontánea, cualquier otro tipo que determine profesional, servicio / especialidad.</w:t>
      </w:r>
    </w:p>
    <w:p w:rsidR="00543BBE" w:rsidRPr="002C15DF" w:rsidRDefault="00543BBE" w:rsidP="00381424">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rsidR="00543BBE" w:rsidRPr="002C15DF" w:rsidRDefault="00543BBE" w:rsidP="00FA3DCC">
      <w:pPr>
        <w:pStyle w:val="Prrafodelista"/>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rsidR="00AA7E19" w:rsidRDefault="00543BBE" w:rsidP="00FD4614">
      <w:pPr>
        <w:pStyle w:val="Prrafodelista"/>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p>
    <w:p w:rsidR="00543BBE" w:rsidRPr="002C15DF" w:rsidRDefault="00543BBE" w:rsidP="00AA7E19">
      <w:pPr>
        <w:pStyle w:val="Prrafodelista"/>
        <w:numPr>
          <w:ilvl w:val="0"/>
          <w:numId w:val="24"/>
        </w:numPr>
        <w:autoSpaceDE w:val="0"/>
        <w:autoSpaceDN w:val="0"/>
        <w:adjustRightInd w:val="0"/>
        <w:spacing w:after="0" w:line="240" w:lineRule="auto"/>
        <w:rPr>
          <w:rFonts w:ascii="Arial" w:hAnsi="Arial" w:cs="Arial"/>
          <w:sz w:val="23"/>
          <w:szCs w:val="23"/>
          <w:highlight w:val="yellow"/>
        </w:rPr>
      </w:pPr>
      <w:commentRangeStart w:id="12"/>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12"/>
      <w:r>
        <w:rPr>
          <w:rStyle w:val="Refdecomentario"/>
          <w:szCs w:val="16"/>
        </w:rPr>
        <w:commentReference w:id="12"/>
      </w:r>
      <w:r w:rsidRPr="002C15DF">
        <w:rPr>
          <w:rFonts w:ascii="Arial" w:hAnsi="Arial" w:cs="Arial"/>
          <w:sz w:val="23"/>
          <w:szCs w:val="23"/>
          <w:highlight w:val="yellow"/>
        </w:rPr>
        <w:t>.</w:t>
      </w:r>
    </w:p>
    <w:p w:rsidR="00543BBE" w:rsidRPr="002C15DF" w:rsidRDefault="00543BBE" w:rsidP="00AA7E19">
      <w:pPr>
        <w:pStyle w:val="Prrafodelista"/>
        <w:numPr>
          <w:ilvl w:val="0"/>
          <w:numId w:val="2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rsidR="00543BBE" w:rsidRDefault="00543BBE" w:rsidP="00AA7E19">
      <w:pPr>
        <w:pStyle w:val="Prrafodelista"/>
        <w:numPr>
          <w:ilvl w:val="0"/>
          <w:numId w:val="2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r w:rsidRPr="002C15DF">
        <w:rPr>
          <w:rFonts w:ascii="Arial" w:hAnsi="Arial" w:cs="Arial"/>
          <w:sz w:val="23"/>
          <w:szCs w:val="23"/>
          <w:highlight w:val="yellow"/>
        </w:rPr>
        <w:t>.</w:t>
      </w:r>
    </w:p>
    <w:p w:rsidR="00AA7E19" w:rsidRPr="002C15DF" w:rsidRDefault="00AA7E19" w:rsidP="00AA7E19">
      <w:pPr>
        <w:pStyle w:val="Prrafodelista"/>
        <w:numPr>
          <w:ilvl w:val="0"/>
          <w:numId w:val="24"/>
        </w:numPr>
        <w:autoSpaceDE w:val="0"/>
        <w:autoSpaceDN w:val="0"/>
        <w:adjustRightInd w:val="0"/>
        <w:spacing w:after="0" w:line="240" w:lineRule="auto"/>
        <w:rPr>
          <w:rFonts w:ascii="Arial" w:hAnsi="Arial" w:cs="Arial"/>
          <w:sz w:val="23"/>
          <w:szCs w:val="23"/>
        </w:rPr>
      </w:pPr>
      <w:r w:rsidRPr="00AA7E19">
        <w:rPr>
          <w:rFonts w:ascii="Arial" w:hAnsi="Arial" w:cs="Arial"/>
          <w:sz w:val="23"/>
          <w:szCs w:val="23"/>
          <w:highlight w:val="yellow"/>
        </w:rPr>
        <w:t>No diferenciamos los turnos de los sobreturnos.</w:t>
      </w:r>
    </w:p>
    <w:p w:rsidR="00543BBE" w:rsidRPr="002C15DF" w:rsidRDefault="00D04F0A" w:rsidP="00FD4614">
      <w:pPr>
        <w:pStyle w:val="Prrafodelista"/>
        <w:autoSpaceDE w:val="0"/>
        <w:autoSpaceDN w:val="0"/>
        <w:adjustRightInd w:val="0"/>
        <w:spacing w:after="0" w:line="240" w:lineRule="auto"/>
        <w:rPr>
          <w:rFonts w:ascii="Arial" w:hAnsi="Arial" w:cs="Arial"/>
          <w:sz w:val="23"/>
          <w:szCs w:val="23"/>
        </w:rPr>
      </w:pPr>
      <w:r>
        <w:rPr>
          <w:noProof/>
        </w:rPr>
        <w:pict>
          <v:shape id="_x0000_s1032" type="#_x0000_t75" style="position:absolute;left:0;text-align:left;margin-left:-24.3pt;margin-top:13.65pt;width:647.15pt;height:270.4pt;z-index:1">
            <v:imagedata r:id="rId14" o:title="TurnoyAgenda"/>
            <w10:wrap type="topAndBottom"/>
          </v:shape>
        </w:pict>
      </w:r>
    </w:p>
    <w:p w:rsidR="00543BBE" w:rsidRDefault="00543BBE" w:rsidP="00AA7E19">
      <w:pPr>
        <w:pStyle w:val="Prrafodelista"/>
        <w:keepNext/>
        <w:autoSpaceDE w:val="0"/>
        <w:autoSpaceDN w:val="0"/>
        <w:adjustRightInd w:val="0"/>
        <w:spacing w:after="0" w:line="240" w:lineRule="auto"/>
        <w:jc w:val="center"/>
      </w:pPr>
    </w:p>
    <w:p w:rsidR="00543BBE" w:rsidRPr="002C15DF" w:rsidRDefault="00543BBE" w:rsidP="00207E1E">
      <w:pPr>
        <w:pStyle w:val="Epgrafe"/>
      </w:pPr>
      <w:r>
        <w:t xml:space="preserve">Figure </w:t>
      </w:r>
      <w:r w:rsidR="00240E2B">
        <w:fldChar w:fldCharType="begin"/>
      </w:r>
      <w:r w:rsidR="00CF4019">
        <w:instrText xml:space="preserve"> SEQ Figure \* ARABIC </w:instrText>
      </w:r>
      <w:r w:rsidR="00240E2B">
        <w:fldChar w:fldCharType="separate"/>
      </w:r>
      <w:r>
        <w:rPr>
          <w:noProof/>
        </w:rPr>
        <w:t>6</w:t>
      </w:r>
      <w:r w:rsidR="00240E2B">
        <w:rPr>
          <w:noProof/>
        </w:rPr>
        <w:fldChar w:fldCharType="end"/>
      </w:r>
      <w:r>
        <w:t xml:space="preserve"> Turno y Agenda (by </w:t>
      </w:r>
      <w:r w:rsidR="00AA7E19">
        <w:t>Maria Ines</w:t>
      </w:r>
      <w:r>
        <w:t>)</w:t>
      </w:r>
    </w:p>
    <w:p w:rsidR="00543BBE" w:rsidRPr="002C15DF" w:rsidRDefault="00543BBE" w:rsidP="008C4997">
      <w:pPr>
        <w:pStyle w:val="Ttulo1"/>
      </w:pPr>
      <w:r w:rsidRPr="002C15DF">
        <w:t>3 Red Principal del Proceso</w:t>
      </w:r>
    </w:p>
    <w:p w:rsidR="00543BBE" w:rsidRPr="002C15DF" w:rsidRDefault="00543BBE" w:rsidP="008C4997">
      <w:r w:rsidRPr="002C15DF">
        <w:t>(Un gráfico)</w:t>
      </w:r>
    </w:p>
    <w:p w:rsidR="00543BBE" w:rsidRPr="002C15DF" w:rsidRDefault="00543BBE" w:rsidP="008C4997">
      <w:pPr>
        <w:pStyle w:val="Ttulo1"/>
      </w:pPr>
      <w:r w:rsidRPr="002C15DF">
        <w:lastRenderedPageBreak/>
        <w:t>4 Requisitos Específicos</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13"/>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 xml:space="preserve">Comenzar eligiendo una especialidad determinada, luego la acción médica, y por último elegir entre todos los </w:t>
      </w:r>
      <w:bookmarkStart w:id="14" w:name="_GoBack"/>
      <w:bookmarkEnd w:id="14"/>
      <w:r w:rsidRPr="002C15DF">
        <w:rPr>
          <w:rFonts w:ascii="Arial" w:hAnsi="Arial" w:cs="Arial"/>
          <w:sz w:val="23"/>
          <w:szCs w:val="23"/>
        </w:rPr>
        <w:t>profesionales que cumplan con estas condiciones.</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13"/>
      <w:r>
        <w:rPr>
          <w:rStyle w:val="Refdecomentario"/>
          <w:szCs w:val="16"/>
        </w:rPr>
        <w:commentReference w:id="13"/>
      </w: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r w:rsidRPr="00337081">
        <w:rPr>
          <w:rFonts w:ascii="Arial" w:hAnsi="Arial" w:cs="Arial"/>
          <w:b/>
          <w:bCs/>
          <w:sz w:val="23"/>
          <w:szCs w:val="23"/>
          <w:lang w:val="pt-BR"/>
        </w:rPr>
        <w:t>Req. 2</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Brindar turnos de tres formas distintas:</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por ejemplo, para el próximo mes Juan Pérez atenderá los martes y viernes de 10:00 a 12:00 hs, para determinada especialidad y acción médica.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4</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5</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6</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543BBE" w:rsidRPr="002C15DF" w:rsidRDefault="00543BBE" w:rsidP="008C4997">
      <w:pPr>
        <w:pStyle w:val="Ttulo1"/>
      </w:pPr>
      <w:r w:rsidRPr="002C15DF">
        <w:lastRenderedPageBreak/>
        <w:t>5 Proceso de armado de Agenda</w:t>
      </w:r>
    </w:p>
    <w:p w:rsidR="00543BBE" w:rsidRPr="002C15DF" w:rsidRDefault="00543BBE" w:rsidP="008C4997">
      <w:pPr>
        <w:pStyle w:val="Ttulo2"/>
      </w:pPr>
      <w:r w:rsidRPr="002C15DF">
        <w:t>Tipos de usuarios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rsidR="00543BBE" w:rsidRPr="002C15DF" w:rsidRDefault="00543BBE" w:rsidP="008C4997">
      <w:pPr>
        <w:pStyle w:val="Ttulo2"/>
      </w:pPr>
      <w:r w:rsidRPr="002C15DF">
        <w:t>Etapas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rsidR="00543BBE" w:rsidRPr="002C15DF" w:rsidRDefault="00543BBE" w:rsidP="008C4997">
      <w:pPr>
        <w:autoSpaceDE w:val="0"/>
        <w:autoSpaceDN w:val="0"/>
        <w:adjustRightInd w:val="0"/>
        <w:spacing w:after="0" w:line="240" w:lineRule="auto"/>
        <w:rPr>
          <w:rFonts w:ascii="Arial" w:hAnsi="Arial" w:cs="Arial"/>
          <w:b/>
          <w:bCs/>
          <w:sz w:val="23"/>
          <w:szCs w:val="23"/>
        </w:rPr>
      </w:pPr>
    </w:p>
    <w:p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rsidR="00543BBE" w:rsidRPr="002C15DF" w:rsidRDefault="00543BBE"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543BBE" w:rsidRPr="002C15DF" w:rsidRDefault="00543BBE"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rsidR="00543BBE" w:rsidRPr="002C15DF" w:rsidRDefault="00543BBE" w:rsidP="008C4997">
      <w:pPr>
        <w:pStyle w:val="Prrafodelista"/>
        <w:numPr>
          <w:ilvl w:val="0"/>
          <w:numId w:val="4"/>
        </w:numPr>
        <w:autoSpaceDE w:val="0"/>
        <w:autoSpaceDN w:val="0"/>
        <w:adjustRightInd w:val="0"/>
        <w:spacing w:after="0" w:line="240" w:lineRule="auto"/>
      </w:pPr>
      <w:r w:rsidRPr="002C15DF">
        <w:t xml:space="preserve">Cardiología: </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Electro cardiograma</w:t>
      </w:r>
    </w:p>
    <w:p w:rsidR="00543BBE" w:rsidRPr="002C15DF" w:rsidRDefault="00543BBE" w:rsidP="008C4997">
      <w:pPr>
        <w:pStyle w:val="Prrafodelista"/>
        <w:numPr>
          <w:ilvl w:val="0"/>
          <w:numId w:val="4"/>
        </w:numPr>
        <w:autoSpaceDE w:val="0"/>
        <w:autoSpaceDN w:val="0"/>
        <w:adjustRightInd w:val="0"/>
        <w:spacing w:after="0" w:line="240" w:lineRule="auto"/>
      </w:pPr>
      <w:r w:rsidRPr="002C15DF">
        <w:t>Traumatología: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Radiografía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Rehabilitación</w:t>
      </w:r>
    </w:p>
    <w:p w:rsidR="00543BBE" w:rsidRPr="002C15DF" w:rsidRDefault="00543BBE" w:rsidP="008C4997">
      <w:pPr>
        <w:pStyle w:val="Prrafodelista"/>
        <w:numPr>
          <w:ilvl w:val="1"/>
          <w:numId w:val="4"/>
        </w:numPr>
        <w:autoSpaceDE w:val="0"/>
        <w:autoSpaceDN w:val="0"/>
        <w:adjustRightInd w:val="0"/>
        <w:spacing w:after="0" w:line="240" w:lineRule="auto"/>
      </w:pPr>
      <w:r w:rsidRPr="002C15DF">
        <w:t>Etc.</w:t>
      </w:r>
    </w:p>
    <w:p w:rsidR="00543BBE" w:rsidRPr="002C15DF" w:rsidRDefault="00543BBE" w:rsidP="008C4997">
      <w:pPr>
        <w:autoSpaceDE w:val="0"/>
        <w:autoSpaceDN w:val="0"/>
        <w:adjustRightInd w:val="0"/>
        <w:spacing w:after="0" w:line="240" w:lineRule="auto"/>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Teléfono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rsidR="00543BBE" w:rsidRPr="002C15DF" w:rsidRDefault="00543BBE" w:rsidP="008C4997">
      <w:pPr>
        <w:pStyle w:val="Ttulo2"/>
      </w:pPr>
      <w:r w:rsidRPr="002C15DF">
        <w:t>Restricciones: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8C4997">
      <w:pPr>
        <w:pStyle w:val="Prrafodelista"/>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rsidR="00543BBE" w:rsidRPr="002C15DF" w:rsidRDefault="00543BBE" w:rsidP="003A77B2">
      <w:pPr>
        <w:autoSpaceDE w:val="0"/>
        <w:autoSpaceDN w:val="0"/>
        <w:adjustRightInd w:val="0"/>
        <w:spacing w:after="0" w:line="240" w:lineRule="auto"/>
      </w:pPr>
    </w:p>
    <w:p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rsidR="00543BBE" w:rsidRPr="002C15DF" w:rsidRDefault="00543BBE" w:rsidP="008C4997">
      <w:pPr>
        <w:autoSpaceDE w:val="0"/>
        <w:autoSpaceDN w:val="0"/>
        <w:adjustRightInd w:val="0"/>
        <w:spacing w:after="0" w:line="240" w:lineRule="auto"/>
      </w:pPr>
    </w:p>
    <w:p w:rsidR="00543BBE" w:rsidRPr="002C15DF" w:rsidRDefault="00543BBE" w:rsidP="003A77B2">
      <w:pPr>
        <w:pStyle w:val="Ttulo2"/>
      </w:pPr>
      <w:r w:rsidRPr="002C15DF">
        <w:t>Armado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543BBE" w:rsidRPr="002C15DF" w:rsidRDefault="00543BBE" w:rsidP="00FE5AD2">
      <w:pPr>
        <w:pStyle w:val="Ttulo1"/>
      </w:pPr>
      <w:r w:rsidRPr="002C15DF">
        <w:t>6 Proceso de Asignación de los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19 Pacientes que vienen por primera vez:</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20 Pacientes que han concurrido con anterioridad: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21</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22</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24</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25</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26</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27 Bloqueo de días / turnos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543BBE" w:rsidRPr="002C15DF" w:rsidRDefault="00543BBE" w:rsidP="003A77B2">
      <w:pPr>
        <w:pStyle w:val="Ttulo1"/>
      </w:pPr>
      <w:r w:rsidRPr="002C15DF">
        <w:t>7 Emisión de Informes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pStyle w:val="Ttulo2"/>
      </w:pPr>
      <w:r w:rsidRPr="002C15DF">
        <w:t>Listados de Pacientes</w:t>
      </w: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Acción Médica</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FE5AD2">
      <w:pPr>
        <w:pStyle w:val="Ttulo1"/>
      </w:pPr>
      <w:r w:rsidRPr="002C15DF">
        <w:t>8 Funcionalidades del Sistema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rsidR="00543BBE" w:rsidRPr="002C15DF" w:rsidRDefault="00543BBE" w:rsidP="00FE5AD2">
      <w:pPr>
        <w:autoSpaceDE w:val="0"/>
        <w:autoSpaceDN w:val="0"/>
        <w:adjustRightInd w:val="0"/>
        <w:spacing w:after="0" w:line="240" w:lineRule="auto"/>
        <w:rPr>
          <w:rFonts w:ascii="Arial" w:hAnsi="Arial" w:cs="Arial"/>
          <w:bCs/>
          <w:sz w:val="23"/>
          <w:szCs w:val="23"/>
        </w:rPr>
      </w:pPr>
    </w:p>
    <w:p w:rsidR="00543BBE" w:rsidRPr="002C15DF" w:rsidRDefault="00543BBE" w:rsidP="00FE5AD2">
      <w:pPr>
        <w:pStyle w:val="Ttulo1"/>
      </w:pPr>
      <w:r w:rsidRPr="002C15DF">
        <w:t>9 Apéndice</w:t>
      </w: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rsidR="00543BBE" w:rsidRPr="002C15DF" w:rsidRDefault="00543BBE" w:rsidP="00FE5AD2">
      <w:pPr>
        <w:autoSpaceDE w:val="0"/>
        <w:autoSpaceDN w:val="0"/>
        <w:adjustRightInd w:val="0"/>
        <w:spacing w:after="0" w:line="240" w:lineRule="auto"/>
        <w:rPr>
          <w:rFonts w:ascii="Arial" w:hAnsi="Arial" w:cs="Arial"/>
          <w:b/>
          <w:bCs/>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Tiene la particularidad de que, si hay pacientes con turno, los mismos quedan todos en la parte superior de la agenda, quedando la parte inferior en blanco.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rsidR="00543BBE" w:rsidRPr="002C15DF" w:rsidRDefault="00543BBE" w:rsidP="00DB0589">
      <w:pPr>
        <w:autoSpaceDE w:val="0"/>
        <w:autoSpaceDN w:val="0"/>
        <w:adjustRightInd w:val="0"/>
        <w:spacing w:after="0" w:line="240" w:lineRule="auto"/>
        <w:rPr>
          <w:rFonts w:ascii="Arial" w:hAnsi="Arial" w:cs="Arial"/>
          <w:b/>
          <w:bCs/>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5"/>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OpticaDausa" w:date="1935-02-27T17:24:00Z" w:initials="O">
    <w:p w:rsidR="00543BBE" w:rsidRDefault="00543BBE">
      <w:pPr>
        <w:pStyle w:val="Textocomentario"/>
      </w:pPr>
      <w:r>
        <w:rPr>
          <w:rStyle w:val="Refdecomentario"/>
          <w:szCs w:val="16"/>
        </w:rPr>
        <w:annotationRef/>
      </w:r>
      <w:r>
        <w:t>No impactan en el DER.</w:t>
      </w:r>
    </w:p>
  </w:comment>
  <w:comment w:id="1" w:author="OpticaDausa" w:date="1935-02-27T17:24:00Z" w:initials="O">
    <w:p w:rsidR="00543BBE" w:rsidRDefault="00543BBE">
      <w:pPr>
        <w:pStyle w:val="Textocomentario"/>
      </w:pPr>
      <w:r>
        <w:rPr>
          <w:rStyle w:val="Refdecomentario"/>
          <w:szCs w:val="16"/>
        </w:rPr>
        <w:annotationRef/>
      </w:r>
      <w:r>
        <w:t>Me parece que tampoco impacta en el DER.</w:t>
      </w:r>
    </w:p>
  </w:comment>
  <w:comment w:id="2" w:author="usuario" w:date="2014-04-18T19:27:00Z" w:initials="u">
    <w:p w:rsidR="00543BBE" w:rsidRDefault="00543BBE">
      <w:pPr>
        <w:pStyle w:val="Textocomentario"/>
      </w:pPr>
      <w:r>
        <w:rPr>
          <w:rStyle w:val="Refdecomentario"/>
          <w:szCs w:val="16"/>
        </w:rPr>
        <w:annotationRef/>
      </w:r>
      <w:r>
        <w:t>Me parece que el comprobante del turno no habría que guardarlo</w:t>
      </w:r>
    </w:p>
  </w:comment>
  <w:comment w:id="3" w:author="Maria Ines Parnisari" w:date="2014-04-19T17:02:00Z" w:initials="MIP">
    <w:p w:rsidR="00543BBE" w:rsidRDefault="00543BBE">
      <w:pPr>
        <w:pStyle w:val="Textocomentario"/>
      </w:pPr>
      <w:r>
        <w:rPr>
          <w:rStyle w:val="Refdecomentario"/>
          <w:szCs w:val="16"/>
        </w:rPr>
        <w:annotationRef/>
      </w:r>
      <w:r>
        <w:t>Para mí tampoco, los datos del comprobante se deberían guardan en la entidad “turno”, nada más.</w:t>
      </w:r>
    </w:p>
  </w:comment>
  <w:comment w:id="4" w:author="Maria Ines Parnisari" w:date="2014-04-19T17:27:00Z" w:initials="MIP">
    <w:p w:rsidR="00543BBE" w:rsidRDefault="00543BBE">
      <w:pPr>
        <w:pStyle w:val="Textocomentario"/>
      </w:pPr>
      <w:r>
        <w:rPr>
          <w:rStyle w:val="Refdecomentario"/>
          <w:szCs w:val="16"/>
        </w:rPr>
        <w:annotationRef/>
      </w:r>
      <w:r>
        <w:t>Esto no lo veo reflejado en el diagrama. Por como está ahora, el valor copago es por procedimiento. Para que esta hipótesis se cumpla, debería estar en la interrelación “turno – procedimiento”</w:t>
      </w:r>
    </w:p>
  </w:comment>
  <w:comment w:id="6" w:author="Maria Ines Parnisari" w:date="2014-04-24T22:53:00Z" w:initials="MIP">
    <w:p w:rsidR="00D27430" w:rsidRDefault="00D27430">
      <w:pPr>
        <w:pStyle w:val="Textocomentario"/>
      </w:pPr>
      <w:r>
        <w:rPr>
          <w:rStyle w:val="Refdecomentario"/>
        </w:rPr>
        <w:annotationRef/>
      </w:r>
      <w:r>
        <w:t>Donde está este diagrama???</w:t>
      </w:r>
    </w:p>
  </w:comment>
  <w:comment w:id="7" w:author="Maria Ines Parnisari" w:date="2014-04-19T17:28:00Z" w:initials="MIP">
    <w:p w:rsidR="00543BBE" w:rsidRDefault="00543BBE">
      <w:pPr>
        <w:pStyle w:val="Textocomentario"/>
      </w:pPr>
      <w:r>
        <w:rPr>
          <w:rStyle w:val="Refdecomentario"/>
          <w:szCs w:val="16"/>
        </w:rPr>
        <w:annotationRef/>
      </w:r>
      <w:r>
        <w:t>Me parece que este diagrama no aporta nada nuevo con respecto al diagrama “TipoAtencion”</w:t>
      </w:r>
    </w:p>
  </w:comment>
  <w:comment w:id="11" w:author="Maria Ines Parnisari" w:date="2014-04-19T17:04:00Z" w:initials="MIP">
    <w:p w:rsidR="00543BBE" w:rsidRDefault="00543BBE">
      <w:pPr>
        <w:pStyle w:val="Textocomentario"/>
      </w:pPr>
      <w:r>
        <w:rPr>
          <w:rStyle w:val="Refdecomentario"/>
          <w:szCs w:val="16"/>
        </w:rPr>
        <w:annotationRef/>
      </w:r>
      <w:r>
        <w:t>El atributo “cantidad de procedimientos médicos” está demás… es un dato que está en la tabla de la interrelación.</w:t>
      </w:r>
    </w:p>
  </w:comment>
  <w:comment w:id="12" w:author="Maria Ines Parnisari" w:date="2014-04-19T23:21:00Z" w:initials="MIP">
    <w:p w:rsidR="00543BBE" w:rsidRDefault="00543BBE">
      <w:pPr>
        <w:pStyle w:val="Textocomentario"/>
      </w:pPr>
      <w:r>
        <w:rPr>
          <w:rStyle w:val="Refdecomentario"/>
          <w:szCs w:val="16"/>
        </w:rPr>
        <w:annotationRef/>
      </w:r>
      <w:r>
        <w:t>¿¿¿Cómo??? Jaja no entendi</w:t>
      </w:r>
    </w:p>
  </w:comment>
  <w:comment w:id="13" w:author="Maria Ines Parnisari" w:date="2014-04-19T23:23:00Z" w:initials="MIP">
    <w:p w:rsidR="00543BBE" w:rsidRDefault="00543BBE">
      <w:pPr>
        <w:pStyle w:val="Textocomentario"/>
      </w:pPr>
      <w:r>
        <w:rPr>
          <w:rStyle w:val="Refdecomentario"/>
          <w:szCs w:val="16"/>
        </w:rPr>
        <w:annotationRef/>
      </w:r>
      <w:r>
        <w:t>Creo que nada de esto impacta en el 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98389" w15:done="0"/>
  <w15:commentEx w15:paraId="2267DE89" w15:done="0"/>
  <w15:commentEx w15:paraId="05D0F75A" w15:done="0"/>
  <w15:commentEx w15:paraId="3CADF968" w15:done="0"/>
  <w15:commentEx w15:paraId="7945F015" w15:done="0"/>
  <w15:commentEx w15:paraId="2F9ABEFD" w15:done="0"/>
  <w15:commentEx w15:paraId="0B1845A6" w15:done="0"/>
  <w15:commentEx w15:paraId="3D34BA10" w15:done="0"/>
  <w15:commentEx w15:paraId="71270EDA" w15:done="0"/>
  <w15:commentEx w15:paraId="1E37114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F69" w:rsidRDefault="00CC3F69" w:rsidP="00E779A3">
      <w:pPr>
        <w:spacing w:after="0" w:line="240" w:lineRule="auto"/>
      </w:pPr>
      <w:r>
        <w:separator/>
      </w:r>
    </w:p>
  </w:endnote>
  <w:endnote w:type="continuationSeparator" w:id="0">
    <w:p w:rsidR="00CC3F69" w:rsidRDefault="00CC3F69"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BBE" w:rsidRDefault="00240E2B">
    <w:pPr>
      <w:pStyle w:val="Piedepgina"/>
      <w:jc w:val="right"/>
    </w:pPr>
    <w:r>
      <w:fldChar w:fldCharType="begin"/>
    </w:r>
    <w:r w:rsidR="00121C4B">
      <w:instrText xml:space="preserve"> PAGE   \* MERGEFORMAT </w:instrText>
    </w:r>
    <w:r>
      <w:fldChar w:fldCharType="separate"/>
    </w:r>
    <w:r w:rsidR="00D04F0A">
      <w:rPr>
        <w:noProof/>
      </w:rPr>
      <w:t>9</w:t>
    </w:r>
    <w:r>
      <w:rPr>
        <w:noProof/>
      </w:rPr>
      <w:fldChar w:fldCharType="end"/>
    </w:r>
  </w:p>
  <w:p w:rsidR="00543BBE" w:rsidRDefault="00543B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F69" w:rsidRDefault="00CC3F69" w:rsidP="00E779A3">
      <w:pPr>
        <w:spacing w:after="0" w:line="240" w:lineRule="auto"/>
      </w:pPr>
      <w:r>
        <w:separator/>
      </w:r>
    </w:p>
  </w:footnote>
  <w:footnote w:type="continuationSeparator" w:id="0">
    <w:p w:rsidR="00CC3F69" w:rsidRDefault="00CC3F69"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D40CF"/>
    <w:multiLevelType w:val="hybridMultilevel"/>
    <w:tmpl w:val="A86A6A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19"/>
  </w:num>
  <w:num w:numId="4">
    <w:abstractNumId w:val="2"/>
  </w:num>
  <w:num w:numId="5">
    <w:abstractNumId w:val="9"/>
  </w:num>
  <w:num w:numId="6">
    <w:abstractNumId w:val="15"/>
  </w:num>
  <w:num w:numId="7">
    <w:abstractNumId w:val="11"/>
  </w:num>
  <w:num w:numId="8">
    <w:abstractNumId w:val="3"/>
  </w:num>
  <w:num w:numId="9">
    <w:abstractNumId w:val="1"/>
  </w:num>
  <w:num w:numId="10">
    <w:abstractNumId w:val="10"/>
  </w:num>
  <w:num w:numId="11">
    <w:abstractNumId w:val="17"/>
  </w:num>
  <w:num w:numId="12">
    <w:abstractNumId w:val="20"/>
  </w:num>
  <w:num w:numId="13">
    <w:abstractNumId w:val="14"/>
  </w:num>
  <w:num w:numId="14">
    <w:abstractNumId w:val="4"/>
  </w:num>
  <w:num w:numId="15">
    <w:abstractNumId w:val="23"/>
  </w:num>
  <w:num w:numId="16">
    <w:abstractNumId w:val="0"/>
  </w:num>
  <w:num w:numId="17">
    <w:abstractNumId w:val="22"/>
  </w:num>
  <w:num w:numId="18">
    <w:abstractNumId w:val="7"/>
  </w:num>
  <w:num w:numId="19">
    <w:abstractNumId w:val="13"/>
  </w:num>
  <w:num w:numId="20">
    <w:abstractNumId w:val="16"/>
  </w:num>
  <w:num w:numId="21">
    <w:abstractNumId w:val="8"/>
  </w:num>
  <w:num w:numId="22">
    <w:abstractNumId w:val="21"/>
  </w:num>
  <w:num w:numId="23">
    <w:abstractNumId w:val="18"/>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444F7"/>
    <w:rsid w:val="000539FE"/>
    <w:rsid w:val="00063EB0"/>
    <w:rsid w:val="000969C3"/>
    <w:rsid w:val="000A2A98"/>
    <w:rsid w:val="000E0DF6"/>
    <w:rsid w:val="000E24E1"/>
    <w:rsid w:val="000E5F28"/>
    <w:rsid w:val="000E5F80"/>
    <w:rsid w:val="00121C4B"/>
    <w:rsid w:val="00136272"/>
    <w:rsid w:val="00192A6F"/>
    <w:rsid w:val="00193217"/>
    <w:rsid w:val="0019460D"/>
    <w:rsid w:val="001F36B2"/>
    <w:rsid w:val="00207E1E"/>
    <w:rsid w:val="00240E2B"/>
    <w:rsid w:val="002661FB"/>
    <w:rsid w:val="002C1438"/>
    <w:rsid w:val="002C15DF"/>
    <w:rsid w:val="002C59D6"/>
    <w:rsid w:val="002D6E1E"/>
    <w:rsid w:val="0032083B"/>
    <w:rsid w:val="003234B0"/>
    <w:rsid w:val="00337081"/>
    <w:rsid w:val="00351CC5"/>
    <w:rsid w:val="0036224F"/>
    <w:rsid w:val="00381424"/>
    <w:rsid w:val="00385657"/>
    <w:rsid w:val="0039075D"/>
    <w:rsid w:val="003A77B2"/>
    <w:rsid w:val="003B772A"/>
    <w:rsid w:val="003C7384"/>
    <w:rsid w:val="003E6C94"/>
    <w:rsid w:val="003F0E11"/>
    <w:rsid w:val="00433E64"/>
    <w:rsid w:val="00443355"/>
    <w:rsid w:val="00472403"/>
    <w:rsid w:val="004750E5"/>
    <w:rsid w:val="004B1728"/>
    <w:rsid w:val="00525DBF"/>
    <w:rsid w:val="00535F25"/>
    <w:rsid w:val="00543BBE"/>
    <w:rsid w:val="0054516B"/>
    <w:rsid w:val="005B30E0"/>
    <w:rsid w:val="005B4B05"/>
    <w:rsid w:val="005E2745"/>
    <w:rsid w:val="005E3497"/>
    <w:rsid w:val="005F27C7"/>
    <w:rsid w:val="005F6A4D"/>
    <w:rsid w:val="006370D8"/>
    <w:rsid w:val="00663697"/>
    <w:rsid w:val="006856F4"/>
    <w:rsid w:val="006A5612"/>
    <w:rsid w:val="006D4818"/>
    <w:rsid w:val="006F0604"/>
    <w:rsid w:val="00704C04"/>
    <w:rsid w:val="00715271"/>
    <w:rsid w:val="00747809"/>
    <w:rsid w:val="00765547"/>
    <w:rsid w:val="00780A65"/>
    <w:rsid w:val="007D0BD2"/>
    <w:rsid w:val="007D2231"/>
    <w:rsid w:val="007D7DB1"/>
    <w:rsid w:val="007E39F0"/>
    <w:rsid w:val="00842E58"/>
    <w:rsid w:val="008559F5"/>
    <w:rsid w:val="00855EA4"/>
    <w:rsid w:val="00886E58"/>
    <w:rsid w:val="008B2860"/>
    <w:rsid w:val="008C4997"/>
    <w:rsid w:val="008D5761"/>
    <w:rsid w:val="008E79ED"/>
    <w:rsid w:val="00923E94"/>
    <w:rsid w:val="009342E2"/>
    <w:rsid w:val="0097052E"/>
    <w:rsid w:val="009A71DD"/>
    <w:rsid w:val="009A7694"/>
    <w:rsid w:val="009D3FCD"/>
    <w:rsid w:val="009E4FF1"/>
    <w:rsid w:val="00A16713"/>
    <w:rsid w:val="00A23D73"/>
    <w:rsid w:val="00A32009"/>
    <w:rsid w:val="00A7015E"/>
    <w:rsid w:val="00A96FC1"/>
    <w:rsid w:val="00AA7E19"/>
    <w:rsid w:val="00AC3A75"/>
    <w:rsid w:val="00AE2845"/>
    <w:rsid w:val="00AE2EDF"/>
    <w:rsid w:val="00AF4C2D"/>
    <w:rsid w:val="00B7766B"/>
    <w:rsid w:val="00B90CA0"/>
    <w:rsid w:val="00B961D2"/>
    <w:rsid w:val="00C16C0A"/>
    <w:rsid w:val="00C32AFB"/>
    <w:rsid w:val="00C549B2"/>
    <w:rsid w:val="00C646AB"/>
    <w:rsid w:val="00C72A4B"/>
    <w:rsid w:val="00CC3F69"/>
    <w:rsid w:val="00CE2C19"/>
    <w:rsid w:val="00CF4019"/>
    <w:rsid w:val="00CF462B"/>
    <w:rsid w:val="00D00FDC"/>
    <w:rsid w:val="00D04F0A"/>
    <w:rsid w:val="00D175B8"/>
    <w:rsid w:val="00D20B31"/>
    <w:rsid w:val="00D27430"/>
    <w:rsid w:val="00D27F79"/>
    <w:rsid w:val="00D43A51"/>
    <w:rsid w:val="00D64D60"/>
    <w:rsid w:val="00DB0589"/>
    <w:rsid w:val="00DB7AD6"/>
    <w:rsid w:val="00DE1B38"/>
    <w:rsid w:val="00DE5EAB"/>
    <w:rsid w:val="00DF4749"/>
    <w:rsid w:val="00E61771"/>
    <w:rsid w:val="00E75275"/>
    <w:rsid w:val="00E779A3"/>
    <w:rsid w:val="00E93497"/>
    <w:rsid w:val="00EE6BA6"/>
    <w:rsid w:val="00EF0CA0"/>
    <w:rsid w:val="00EF3E79"/>
    <w:rsid w:val="00F00F0A"/>
    <w:rsid w:val="00F10640"/>
    <w:rsid w:val="00F130D5"/>
    <w:rsid w:val="00F14C87"/>
    <w:rsid w:val="00F237F8"/>
    <w:rsid w:val="00F3169C"/>
    <w:rsid w:val="00F34B50"/>
    <w:rsid w:val="00F7513A"/>
    <w:rsid w:val="00FA3DCC"/>
    <w:rsid w:val="00FB4844"/>
    <w:rsid w:val="00FD4614"/>
    <w:rsid w:val="00FE5AD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sz w:val="22"/>
      <w:szCs w:val="22"/>
      <w:lang w:eastAsia="en-US"/>
    </w:rPr>
  </w:style>
  <w:style w:type="paragraph" w:styleId="Ttulo1">
    <w:name w:val="heading 1"/>
    <w:basedOn w:val="Normal"/>
    <w:next w:val="Normal"/>
    <w:link w:val="Ttulo1Car"/>
    <w:uiPriority w:val="99"/>
    <w:qFormat/>
    <w:rsid w:val="00F34B50"/>
    <w:pPr>
      <w:keepNext/>
      <w:keepLines/>
      <w:spacing w:before="240" w:after="0"/>
      <w:outlineLvl w:val="0"/>
    </w:pPr>
    <w:rPr>
      <w:rFonts w:ascii="Calibri Light" w:hAnsi="Calibri Light"/>
      <w:color w:val="2E74B5"/>
      <w:sz w:val="32"/>
      <w:szCs w:val="20"/>
      <w:lang/>
    </w:rPr>
  </w:style>
  <w:style w:type="paragraph" w:styleId="Ttulo2">
    <w:name w:val="heading 2"/>
    <w:basedOn w:val="Normal"/>
    <w:next w:val="Normal"/>
    <w:link w:val="Ttulo2Car"/>
    <w:uiPriority w:val="99"/>
    <w:qFormat/>
    <w:rsid w:val="00F34B50"/>
    <w:pPr>
      <w:keepNext/>
      <w:keepLines/>
      <w:spacing w:before="40" w:after="0"/>
      <w:outlineLvl w:val="1"/>
    </w:pPr>
    <w:rPr>
      <w:rFonts w:ascii="Calibri Light" w:hAnsi="Calibri Light"/>
      <w:color w:val="2E74B5"/>
      <w:sz w:val="26"/>
      <w:szCs w:val="20"/>
      <w:lang/>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F34B50"/>
    <w:rPr>
      <w:rFonts w:ascii="Calibri Light" w:hAnsi="Calibri Light"/>
      <w:color w:val="2E74B5"/>
      <w:sz w:val="32"/>
      <w:lang w:val="es-AR"/>
    </w:rPr>
  </w:style>
  <w:style w:type="character" w:customStyle="1" w:styleId="Ttulo2Car">
    <w:name w:val="Título 2 Car"/>
    <w:link w:val="Ttulo2"/>
    <w:uiPriority w:val="99"/>
    <w:locked/>
    <w:rsid w:val="00F34B50"/>
    <w:rPr>
      <w:rFonts w:ascii="Calibri Light" w:hAnsi="Calibri Light"/>
      <w:color w:val="2E74B5"/>
      <w:sz w:val="26"/>
      <w:lang w:val="es-AR"/>
    </w:rPr>
  </w:style>
  <w:style w:type="paragraph" w:styleId="Ttulo">
    <w:name w:val="Title"/>
    <w:basedOn w:val="Normal"/>
    <w:next w:val="Normal"/>
    <w:link w:val="TtuloCar"/>
    <w:uiPriority w:val="99"/>
    <w:qFormat/>
    <w:rsid w:val="00F34B50"/>
    <w:pPr>
      <w:spacing w:after="0" w:line="240" w:lineRule="auto"/>
      <w:contextualSpacing/>
    </w:pPr>
    <w:rPr>
      <w:rFonts w:ascii="Calibri Light" w:hAnsi="Calibri Light"/>
      <w:spacing w:val="-10"/>
      <w:kern w:val="28"/>
      <w:sz w:val="56"/>
      <w:szCs w:val="20"/>
      <w:lang/>
    </w:rPr>
  </w:style>
  <w:style w:type="character" w:customStyle="1" w:styleId="TtuloCar">
    <w:name w:val="Título Car"/>
    <w:link w:val="Ttulo"/>
    <w:uiPriority w:val="99"/>
    <w:locked/>
    <w:rsid w:val="00F34B50"/>
    <w:rPr>
      <w:rFonts w:ascii="Calibri Light" w:hAnsi="Calibri Light"/>
      <w:spacing w:val="-10"/>
      <w:kern w:val="28"/>
      <w:sz w:val="56"/>
      <w:lang w:val="es-AR"/>
    </w:rPr>
  </w:style>
  <w:style w:type="paragraph" w:styleId="Prrafodelista">
    <w:name w:val="List Paragraph"/>
    <w:basedOn w:val="Normal"/>
    <w:uiPriority w:val="99"/>
    <w:qFormat/>
    <w:rsid w:val="00F34B50"/>
    <w:pPr>
      <w:ind w:left="720"/>
      <w:contextualSpacing/>
    </w:pPr>
  </w:style>
  <w:style w:type="table" w:styleId="Tablaconcuadrcula">
    <w:name w:val="Table Grid"/>
    <w:basedOn w:val="Tabla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rsid w:val="00E779A3"/>
    <w:pPr>
      <w:tabs>
        <w:tab w:val="center" w:pos="4419"/>
        <w:tab w:val="right" w:pos="8838"/>
      </w:tabs>
      <w:spacing w:after="0" w:line="240" w:lineRule="auto"/>
    </w:pPr>
    <w:rPr>
      <w:sz w:val="20"/>
      <w:szCs w:val="20"/>
      <w:lang/>
    </w:rPr>
  </w:style>
  <w:style w:type="character" w:customStyle="1" w:styleId="EncabezadoCar">
    <w:name w:val="Encabezado Car"/>
    <w:link w:val="Encabezado"/>
    <w:uiPriority w:val="99"/>
    <w:semiHidden/>
    <w:locked/>
    <w:rsid w:val="00E779A3"/>
    <w:rPr>
      <w:lang w:val="es-AR"/>
    </w:rPr>
  </w:style>
  <w:style w:type="paragraph" w:styleId="Piedepgina">
    <w:name w:val="footer"/>
    <w:basedOn w:val="Normal"/>
    <w:link w:val="PiedepginaCar"/>
    <w:uiPriority w:val="99"/>
    <w:rsid w:val="00E779A3"/>
    <w:pPr>
      <w:tabs>
        <w:tab w:val="center" w:pos="4419"/>
        <w:tab w:val="right" w:pos="8838"/>
      </w:tabs>
      <w:spacing w:after="0" w:line="240" w:lineRule="auto"/>
    </w:pPr>
    <w:rPr>
      <w:sz w:val="20"/>
      <w:szCs w:val="20"/>
      <w:lang/>
    </w:rPr>
  </w:style>
  <w:style w:type="character" w:customStyle="1" w:styleId="PiedepginaCar">
    <w:name w:val="Pie de página Car"/>
    <w:link w:val="Piedepgina"/>
    <w:uiPriority w:val="99"/>
    <w:locked/>
    <w:rsid w:val="00E779A3"/>
    <w:rPr>
      <w:lang w:val="es-AR"/>
    </w:rPr>
  </w:style>
  <w:style w:type="paragraph" w:styleId="Textodeglobo">
    <w:name w:val="Balloon Text"/>
    <w:basedOn w:val="Normal"/>
    <w:link w:val="TextodegloboCar"/>
    <w:uiPriority w:val="99"/>
    <w:semiHidden/>
    <w:rsid w:val="00AC3A75"/>
    <w:pPr>
      <w:spacing w:after="0" w:line="240" w:lineRule="auto"/>
    </w:pPr>
    <w:rPr>
      <w:rFonts w:ascii="Tahoma" w:hAnsi="Tahoma"/>
      <w:sz w:val="16"/>
      <w:szCs w:val="20"/>
      <w:lang/>
    </w:rPr>
  </w:style>
  <w:style w:type="character" w:customStyle="1" w:styleId="TextodegloboCar">
    <w:name w:val="Texto de globo Car"/>
    <w:link w:val="Textodeglobo"/>
    <w:uiPriority w:val="99"/>
    <w:semiHidden/>
    <w:locked/>
    <w:rsid w:val="00AC3A75"/>
    <w:rPr>
      <w:rFonts w:ascii="Tahoma" w:hAnsi="Tahoma"/>
      <w:sz w:val="16"/>
      <w:lang w:val="es-AR"/>
    </w:rPr>
  </w:style>
  <w:style w:type="paragraph" w:styleId="Epgrafe">
    <w:name w:val="caption"/>
    <w:basedOn w:val="Normal"/>
    <w:next w:val="Normal"/>
    <w:uiPriority w:val="99"/>
    <w:qFormat/>
    <w:rsid w:val="00F00F0A"/>
    <w:pPr>
      <w:spacing w:after="200" w:line="240" w:lineRule="auto"/>
    </w:pPr>
    <w:rPr>
      <w:i/>
      <w:iCs/>
      <w:color w:val="44546A"/>
      <w:sz w:val="18"/>
      <w:szCs w:val="18"/>
    </w:rPr>
  </w:style>
  <w:style w:type="character" w:styleId="Refdecomentario">
    <w:name w:val="annotation reference"/>
    <w:uiPriority w:val="99"/>
    <w:semiHidden/>
    <w:rsid w:val="00F00F0A"/>
    <w:rPr>
      <w:rFonts w:cs="Times New Roman"/>
      <w:sz w:val="16"/>
    </w:rPr>
  </w:style>
  <w:style w:type="paragraph" w:styleId="Textocomentario">
    <w:name w:val="annotation text"/>
    <w:basedOn w:val="Normal"/>
    <w:link w:val="TextocomentarioCar"/>
    <w:uiPriority w:val="99"/>
    <w:semiHidden/>
    <w:rsid w:val="00F00F0A"/>
    <w:pPr>
      <w:spacing w:line="240" w:lineRule="auto"/>
    </w:pPr>
    <w:rPr>
      <w:sz w:val="20"/>
      <w:szCs w:val="20"/>
      <w:lang/>
    </w:rPr>
  </w:style>
  <w:style w:type="character" w:customStyle="1" w:styleId="TextocomentarioCar">
    <w:name w:val="Texto comentario Car"/>
    <w:link w:val="Textocomentario"/>
    <w:uiPriority w:val="99"/>
    <w:semiHidden/>
    <w:locked/>
    <w:rsid w:val="00F00F0A"/>
    <w:rPr>
      <w:sz w:val="20"/>
      <w:lang w:val="es-AR"/>
    </w:rPr>
  </w:style>
  <w:style w:type="paragraph" w:styleId="Asuntodelcomentario">
    <w:name w:val="annotation subject"/>
    <w:basedOn w:val="Textocomentario"/>
    <w:next w:val="Textocomentario"/>
    <w:link w:val="AsuntodelcomentarioCar"/>
    <w:uiPriority w:val="99"/>
    <w:semiHidden/>
    <w:rsid w:val="00F00F0A"/>
    <w:rPr>
      <w:b/>
    </w:rPr>
  </w:style>
  <w:style w:type="character" w:customStyle="1" w:styleId="AsuntodelcomentarioCar">
    <w:name w:val="Asunto del comentario Car"/>
    <w:link w:val="Asuntodelcomentario"/>
    <w:uiPriority w:val="99"/>
    <w:semiHidden/>
    <w:locked/>
    <w:rsid w:val="00F00F0A"/>
    <w:rPr>
      <w:b/>
      <w:sz w:val="20"/>
      <w:lang w:val="es-AR"/>
    </w:rPr>
  </w:style>
  <w:style w:type="paragraph" w:styleId="Revisin">
    <w:name w:val="Revision"/>
    <w:hidden/>
    <w:uiPriority w:val="99"/>
    <w:semiHidden/>
    <w:rsid w:val="008B286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120CE-332F-43C3-BA5A-08285574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16</Pages>
  <Words>3642</Words>
  <Characters>20032</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62</cp:revision>
  <dcterms:created xsi:type="dcterms:W3CDTF">2014-04-10T03:58:00Z</dcterms:created>
  <dcterms:modified xsi:type="dcterms:W3CDTF">2014-04-25T22:48:00Z</dcterms:modified>
</cp:coreProperties>
</file>