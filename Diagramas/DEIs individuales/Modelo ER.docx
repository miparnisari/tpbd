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BB1" w:rsidRPr="00E215AE" w:rsidRDefault="00333BB1" w:rsidP="00333BB1">
      <w:pPr>
        <w:autoSpaceDE w:val="0"/>
        <w:autoSpaceDN w:val="0"/>
        <w:adjustRightInd w:val="0"/>
        <w:spacing w:after="0" w:line="240" w:lineRule="auto"/>
        <w:rPr>
          <w:rFonts w:ascii="Arial" w:hAnsi="Arial" w:cs="Arial"/>
          <w:i/>
          <w:sz w:val="40"/>
          <w:szCs w:val="23"/>
        </w:rPr>
      </w:pPr>
      <w:r w:rsidRPr="00E215AE">
        <w:rPr>
          <w:rFonts w:ascii="Arial" w:hAnsi="Arial" w:cs="Arial"/>
          <w:i/>
          <w:sz w:val="40"/>
          <w:szCs w:val="23"/>
        </w:rPr>
        <w:t xml:space="preserve">Las hipótesis resaltadas </w:t>
      </w:r>
      <w:r w:rsidRPr="00E215AE">
        <w:rPr>
          <w:rFonts w:ascii="Arial" w:hAnsi="Arial" w:cs="Arial"/>
          <w:i/>
          <w:sz w:val="40"/>
          <w:szCs w:val="23"/>
          <w:highlight w:val="green"/>
        </w:rPr>
        <w:t>en verde</w:t>
      </w:r>
      <w:r w:rsidRPr="00E215AE">
        <w:rPr>
          <w:rFonts w:ascii="Arial" w:hAnsi="Arial" w:cs="Arial"/>
          <w:i/>
          <w:sz w:val="40"/>
          <w:szCs w:val="23"/>
        </w:rPr>
        <w:t xml:space="preserve"> ya fueron agregadas al informe.</w:t>
      </w:r>
    </w:p>
    <w:p w:rsidR="00333BB1" w:rsidRDefault="00333BB1" w:rsidP="00333BB1">
      <w:pPr>
        <w:autoSpaceDE w:val="0"/>
        <w:autoSpaceDN w:val="0"/>
        <w:adjustRightInd w:val="0"/>
        <w:spacing w:after="0" w:line="240" w:lineRule="auto"/>
        <w:rPr>
          <w:rFonts w:ascii="Arial" w:hAnsi="Arial" w:cs="Arial"/>
          <w:sz w:val="23"/>
          <w:szCs w:val="23"/>
        </w:rPr>
      </w:pPr>
    </w:p>
    <w:p w:rsidR="00333BB1" w:rsidRDefault="00333BB1" w:rsidP="00333BB1">
      <w:pPr>
        <w:autoSpaceDE w:val="0"/>
        <w:autoSpaceDN w:val="0"/>
        <w:adjustRightInd w:val="0"/>
        <w:spacing w:after="0" w:line="240" w:lineRule="auto"/>
        <w:rPr>
          <w:rFonts w:ascii="Arial" w:hAnsi="Arial" w:cs="Arial"/>
          <w:sz w:val="23"/>
          <w:szCs w:val="23"/>
        </w:rPr>
      </w:pPr>
      <w:r>
        <w:rPr>
          <w:rFonts w:ascii="Arial" w:hAnsi="Arial" w:cs="Arial"/>
          <w:sz w:val="23"/>
          <w:szCs w:val="23"/>
        </w:rPr>
        <w:t>-----------------------------------------------------------------------------------------------------------------------------------------------------------------------</w:t>
      </w:r>
    </w:p>
    <w:p w:rsidR="00333BB1" w:rsidRPr="00333BB1" w:rsidRDefault="00333BB1" w:rsidP="00333BB1">
      <w:pPr>
        <w:autoSpaceDE w:val="0"/>
        <w:autoSpaceDN w:val="0"/>
        <w:adjustRightInd w:val="0"/>
        <w:spacing w:after="0" w:line="240" w:lineRule="auto"/>
        <w:rPr>
          <w:rFonts w:ascii="Arial" w:hAnsi="Arial" w:cs="Arial"/>
          <w:sz w:val="23"/>
          <w:szCs w:val="23"/>
        </w:rPr>
      </w:pPr>
    </w:p>
    <w:p w:rsidR="00543BBE" w:rsidRPr="002C15DF" w:rsidRDefault="00543BBE" w:rsidP="00765547">
      <w:pPr>
        <w:pStyle w:val="Title"/>
        <w:ind w:left="720" w:hanging="720"/>
      </w:pPr>
      <w:r w:rsidRPr="002C15DF">
        <w:t>Agenda Médica: Modelo ER</w:t>
      </w:r>
    </w:p>
    <w:p w:rsidR="00543BBE" w:rsidRPr="002C15DF" w:rsidRDefault="00543BBE" w:rsidP="00F34B50"/>
    <w:p w:rsidR="00543BBE" w:rsidRPr="002C15DF" w:rsidRDefault="00543BBE" w:rsidP="00F34B50">
      <w:pPr>
        <w:pStyle w:val="Heading1"/>
      </w:pPr>
      <w:r w:rsidRPr="002C15DF">
        <w:t>1 Introducción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Esta especificación se ha estructurado inspirándose en las directrices dadas por el estándar </w:t>
      </w:r>
      <w:r w:rsidRPr="002C15DF">
        <w:rPr>
          <w:rFonts w:ascii="Arial" w:hAnsi="Arial" w:cs="Arial"/>
          <w:i/>
          <w:sz w:val="23"/>
          <w:szCs w:val="23"/>
        </w:rPr>
        <w:t xml:space="preserve">"IEEE </w:t>
      </w:r>
      <w:proofErr w:type="spellStart"/>
      <w:r w:rsidRPr="002C15DF">
        <w:rPr>
          <w:rFonts w:ascii="Arial" w:hAnsi="Arial" w:cs="Arial"/>
          <w:i/>
          <w:sz w:val="23"/>
          <w:szCs w:val="23"/>
        </w:rPr>
        <w:t>Recommended</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Practice</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for</w:t>
      </w:r>
      <w:proofErr w:type="spellEnd"/>
      <w:r w:rsidRPr="002C15DF">
        <w:rPr>
          <w:rFonts w:ascii="Arial" w:hAnsi="Arial" w:cs="Arial"/>
          <w:i/>
          <w:sz w:val="23"/>
          <w:szCs w:val="23"/>
        </w:rPr>
        <w:t xml:space="preserve"> Software </w:t>
      </w:r>
      <w:proofErr w:type="spellStart"/>
      <w:r w:rsidRPr="002C15DF">
        <w:rPr>
          <w:rFonts w:ascii="Arial" w:hAnsi="Arial" w:cs="Arial"/>
          <w:i/>
          <w:sz w:val="23"/>
          <w:szCs w:val="23"/>
        </w:rPr>
        <w:t>Requirements</w:t>
      </w:r>
      <w:proofErr w:type="spellEnd"/>
      <w:r w:rsidRPr="002C15DF">
        <w:rPr>
          <w:rFonts w:ascii="Arial" w:hAnsi="Arial" w:cs="Arial"/>
          <w:i/>
          <w:sz w:val="23"/>
          <w:szCs w:val="23"/>
        </w:rPr>
        <w:t xml:space="preserve"> </w:t>
      </w:r>
      <w:proofErr w:type="spellStart"/>
      <w:r w:rsidRPr="002C15DF">
        <w:rPr>
          <w:rFonts w:ascii="Arial" w:hAnsi="Arial" w:cs="Arial"/>
          <w:i/>
          <w:sz w:val="23"/>
          <w:szCs w:val="23"/>
        </w:rPr>
        <w:t>Specification</w:t>
      </w:r>
      <w:proofErr w:type="spellEnd"/>
      <w:r w:rsidRPr="002C15DF">
        <w:rPr>
          <w:rFonts w:ascii="Arial" w:hAnsi="Arial" w:cs="Arial"/>
          <w:i/>
          <w:sz w:val="23"/>
          <w:szCs w:val="23"/>
        </w:rPr>
        <w:t xml:space="preserve"> ANSÍ/IEEE 830 1998</w:t>
      </w:r>
      <w:r w:rsidRPr="002C15DF">
        <w:rPr>
          <w:rFonts w:ascii="Arial" w:hAnsi="Arial" w:cs="Arial"/>
          <w:sz w:val="23"/>
          <w:szCs w:val="23"/>
        </w:rPr>
        <w:t xml:space="preserve">". </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F34B50">
      <w:pPr>
        <w:pStyle w:val="Heading2"/>
      </w:pPr>
      <w:r w:rsidRPr="002C15DF">
        <w:t>Objetivo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543BBE" w:rsidRPr="002C15DF" w:rsidRDefault="00543BBE" w:rsidP="00F34B50">
      <w:pPr>
        <w:pStyle w:val="Heading2"/>
      </w:pPr>
      <w:r w:rsidRPr="002C15DF">
        <w:t>Alcance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proceso abarca desde que se solicita una reserva hasta que se otorga la misma. Incluye cancelaciones, modificaciones, anulaciones por bloqueo de agenda. No incluye pagos.</w:t>
      </w:r>
      <w:r w:rsidR="00DF4749">
        <w:rPr>
          <w:rFonts w:ascii="Arial" w:hAnsi="Arial" w:cs="Arial"/>
          <w:sz w:val="23"/>
          <w:szCs w:val="23"/>
        </w:rPr>
        <w:t xml:space="preserve"> </w:t>
      </w:r>
    </w:p>
    <w:p w:rsidR="00543BBE" w:rsidRPr="002C15DF" w:rsidRDefault="00543BBE" w:rsidP="00F34B50">
      <w:pPr>
        <w:pStyle w:val="Heading2"/>
      </w:pPr>
      <w:r w:rsidRPr="002C15DF">
        <w:t>Glosario</w:t>
      </w:r>
    </w:p>
    <w:p w:rsidR="00543BBE" w:rsidRPr="00063EB0" w:rsidRDefault="00543BBE" w:rsidP="00D00FDC">
      <w:pPr>
        <w:pStyle w:val="ListParagraph"/>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w:t>
      </w:r>
      <w:r w:rsidRPr="00063EB0">
        <w:rPr>
          <w:rFonts w:ascii="Arial" w:hAnsi="Arial" w:cs="Arial"/>
          <w:sz w:val="23"/>
          <w:szCs w:val="23"/>
        </w:rPr>
        <w:t>el paciente se presenta en Mesa de Turnos en forma espontánea.</w:t>
      </w:r>
    </w:p>
    <w:p w:rsidR="00543BBE" w:rsidRPr="00063EB0" w:rsidRDefault="00543BBE" w:rsidP="00D00FDC">
      <w:pPr>
        <w:pStyle w:val="ListParagraph"/>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fuera de agenda: </w:t>
      </w:r>
      <w:r w:rsidRPr="00063EB0">
        <w:rPr>
          <w:rFonts w:ascii="Arial" w:hAnsi="Arial" w:cs="Arial"/>
          <w:sz w:val="23"/>
          <w:szCs w:val="23"/>
        </w:rPr>
        <w:t>paciente que se presenta en Mesa de Turnos a solicitar turnos para el mismo día y la agenda está completa.</w:t>
      </w:r>
    </w:p>
    <w:p w:rsidR="00543BBE" w:rsidRPr="00063EB0" w:rsidRDefault="00543BBE" w:rsidP="00D00FDC">
      <w:pPr>
        <w:pStyle w:val="ListParagraph"/>
        <w:numPr>
          <w:ilvl w:val="0"/>
          <w:numId w:val="7"/>
        </w:numPr>
        <w:autoSpaceDE w:val="0"/>
        <w:autoSpaceDN w:val="0"/>
        <w:adjustRightInd w:val="0"/>
        <w:spacing w:after="0" w:line="240" w:lineRule="auto"/>
        <w:rPr>
          <w:rFonts w:ascii="Arial" w:hAnsi="Arial" w:cs="Arial"/>
          <w:sz w:val="23"/>
          <w:szCs w:val="23"/>
        </w:rPr>
      </w:pPr>
      <w:r w:rsidRPr="00063EB0">
        <w:rPr>
          <w:rFonts w:ascii="Arial" w:hAnsi="Arial" w:cs="Arial"/>
          <w:b/>
          <w:bCs/>
          <w:sz w:val="23"/>
          <w:szCs w:val="23"/>
        </w:rPr>
        <w:t xml:space="preserve">Demanda espontánea dentro de agenda: </w:t>
      </w:r>
      <w:r w:rsidRPr="00063EB0">
        <w:rPr>
          <w:rFonts w:ascii="Arial" w:hAnsi="Arial" w:cs="Arial"/>
          <w:sz w:val="23"/>
          <w:szCs w:val="23"/>
        </w:rPr>
        <w:t>tiempo que se reserva dentro de un block de turno para satisfacer la demanda espontánea.</w:t>
      </w:r>
    </w:p>
    <w:p w:rsidR="00543BBE" w:rsidRPr="002C15DF" w:rsidRDefault="00543BBE" w:rsidP="00F34B50">
      <w:pPr>
        <w:pStyle w:val="Heading1"/>
      </w:pPr>
      <w:r w:rsidRPr="002C15DF">
        <w:lastRenderedPageBreak/>
        <w:t>2 Descripción General</w:t>
      </w:r>
    </w:p>
    <w:p w:rsidR="00543BBE" w:rsidRPr="002C15DF" w:rsidRDefault="00543BBE" w:rsidP="00D00FDC">
      <w:pPr>
        <w:pStyle w:val="Heading2"/>
      </w:pPr>
      <w:r w:rsidRPr="002C15DF">
        <w:t>Descripción Global del Proceso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proceso intervienen distintos roles de la Institución, principalmente son los siguientes: </w:t>
      </w:r>
    </w:p>
    <w:p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Mesa de Turnos: </w:t>
      </w:r>
      <w:r w:rsidRPr="002C15DF">
        <w:rPr>
          <w:rFonts w:ascii="Arial" w:hAnsi="Arial" w:cs="Arial"/>
          <w:sz w:val="23"/>
          <w:szCs w:val="23"/>
        </w:rPr>
        <w:t>quien tiene como función principal la recepción de solicitudes de reservas y el otorgamiento de las mismas,</w:t>
      </w:r>
    </w:p>
    <w:p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 de Datos</w:t>
      </w:r>
      <w:r w:rsidRPr="002C15DF">
        <w:rPr>
          <w:rFonts w:ascii="Arial" w:hAnsi="Arial" w:cs="Arial"/>
          <w:sz w:val="23"/>
          <w:szCs w:val="23"/>
        </w:rPr>
        <w:t>: tiene como función el registrar datos para informar estadísticas de gestión.</w:t>
      </w:r>
    </w:p>
    <w:p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Agenda: </w:t>
      </w:r>
      <w:r w:rsidRPr="002C15DF">
        <w:rPr>
          <w:rFonts w:ascii="Arial" w:hAnsi="Arial" w:cs="Arial"/>
          <w:sz w:val="23"/>
          <w:szCs w:val="23"/>
        </w:rPr>
        <w:t>tiene como función la creación de la agenda y la actualización de la misma en el periodo estipulado.</w:t>
      </w:r>
    </w:p>
    <w:p w:rsidR="00543BBE" w:rsidRPr="002C15DF" w:rsidRDefault="00543BBE" w:rsidP="00D00FDC">
      <w:pPr>
        <w:pStyle w:val="ListParagraph"/>
        <w:numPr>
          <w:ilvl w:val="0"/>
          <w:numId w:val="8"/>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 xml:space="preserve">Administrador de Recursos: </w:t>
      </w:r>
      <w:r w:rsidRPr="002C15DF">
        <w:rPr>
          <w:rFonts w:ascii="Arial" w:hAnsi="Arial" w:cs="Arial"/>
          <w:sz w:val="23"/>
          <w:szCs w:val="23"/>
        </w:rPr>
        <w:t>tiene como función la administración de todos los recursos.</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F34B50">
      <w:pPr>
        <w:pStyle w:val="Heading2"/>
      </w:pPr>
      <w:r w:rsidRPr="002C15DF">
        <w:t>Narrativa del Proceso</w:t>
      </w:r>
    </w:p>
    <w:p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Recibir solicitud recurso</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recepta la solicitud de atención del paciente, en forma telefónica o personalmente.</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pedidos de turnos de servicio de soporte de diagnóstico lo realiza el paciente con la orden de un profesional interno o externo, pudiendo solicitarlo también el paciente. </w:t>
      </w:r>
    </w:p>
    <w:p w:rsidR="00543BBE" w:rsidRPr="002C15DF" w:rsidRDefault="00543BBE" w:rsidP="00F34B50">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Los pedidos de servicio de quirófano y cama lo solicita el profesional a través de una indicación médica.</w:t>
      </w:r>
    </w:p>
    <w:p w:rsidR="00543BBE" w:rsidRPr="002C15DF" w:rsidRDefault="00543BBE" w:rsidP="00F34B50">
      <w:pPr>
        <w:autoSpaceDE w:val="0"/>
        <w:autoSpaceDN w:val="0"/>
        <w:adjustRightInd w:val="0"/>
        <w:spacing w:after="0" w:line="240" w:lineRule="auto"/>
        <w:rPr>
          <w:rFonts w:ascii="Arial" w:hAnsi="Arial" w:cs="Arial"/>
          <w:b/>
          <w:sz w:val="23"/>
          <w:szCs w:val="23"/>
        </w:rPr>
      </w:pPr>
    </w:p>
    <w:p w:rsidR="00543BBE" w:rsidRPr="002C15DF" w:rsidRDefault="00333BB1" w:rsidP="00C646AB">
      <w:pPr>
        <w:keepNext/>
        <w:autoSpaceDE w:val="0"/>
        <w:autoSpaceDN w:val="0"/>
        <w:adjustRightInd w:val="0"/>
        <w:spacing w:after="0" w:line="240" w:lineRule="auto"/>
        <w:jc w:val="center"/>
      </w:pPr>
      <w:r w:rsidRPr="00006217">
        <w:rPr>
          <w:rFonts w:ascii="Arial" w:hAnsi="Arial" w:cs="Arial"/>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15pt;height:181.65pt">
            <v:imagedata r:id="rId8" o:title="Turnos1"/>
          </v:shape>
        </w:pict>
      </w:r>
    </w:p>
    <w:p w:rsidR="00543BBE" w:rsidRPr="00D175B8" w:rsidRDefault="00543BBE" w:rsidP="00F00F0A">
      <w:pPr>
        <w:pStyle w:val="Caption"/>
        <w:rPr>
          <w:rFonts w:ascii="Arial" w:hAnsi="Arial" w:cs="Arial"/>
          <w:sz w:val="23"/>
          <w:szCs w:val="23"/>
          <w:lang w:val="en-US"/>
        </w:rPr>
      </w:pPr>
      <w:r w:rsidRPr="00D175B8">
        <w:rPr>
          <w:lang w:val="en-US"/>
        </w:rPr>
        <w:t xml:space="preserve">Figure </w:t>
      </w:r>
      <w:r w:rsidR="00006217">
        <w:fldChar w:fldCharType="begin"/>
      </w:r>
      <w:r w:rsidR="0019460D" w:rsidRPr="00D175B8">
        <w:rPr>
          <w:lang w:val="en-US"/>
        </w:rPr>
        <w:instrText xml:space="preserve"> SEQ Figure \* ARABIC </w:instrText>
      </w:r>
      <w:r w:rsidR="00006217">
        <w:fldChar w:fldCharType="separate"/>
      </w:r>
      <w:r w:rsidRPr="00D175B8">
        <w:rPr>
          <w:noProof/>
          <w:lang w:val="en-US"/>
        </w:rPr>
        <w:t>1</w:t>
      </w:r>
      <w:r w:rsidR="00006217">
        <w:fldChar w:fldCharType="end"/>
      </w:r>
      <w:r w:rsidRPr="00D175B8">
        <w:rPr>
          <w:lang w:val="en-US"/>
        </w:rPr>
        <w:t xml:space="preserve"> Turnos1 (by Maria Ines)</w:t>
      </w:r>
    </w:p>
    <w:p w:rsidR="00543BBE" w:rsidRPr="00D175B8" w:rsidRDefault="00543BBE" w:rsidP="00F34B50">
      <w:pPr>
        <w:autoSpaceDE w:val="0"/>
        <w:autoSpaceDN w:val="0"/>
        <w:adjustRightInd w:val="0"/>
        <w:spacing w:after="0" w:line="240" w:lineRule="auto"/>
        <w:rPr>
          <w:rFonts w:ascii="Arial" w:hAnsi="Arial" w:cs="Arial"/>
          <w:sz w:val="23"/>
          <w:szCs w:val="23"/>
          <w:lang w:val="en-US"/>
        </w:rPr>
      </w:pPr>
    </w:p>
    <w:p w:rsidR="00543BBE" w:rsidRPr="002C15DF" w:rsidRDefault="00543BBE" w:rsidP="00F34B50">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Identificar al Paciente</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identificar al paciente puede darse los siguientes casos:</w:t>
      </w:r>
    </w:p>
    <w:p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y el paciente se hace atender por primera vez en la institución.</w:t>
      </w:r>
    </w:p>
    <w:p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Que la solicitud sea en forma personal y el paciente se hace atender por primera vez en la institución.</w:t>
      </w:r>
    </w:p>
    <w:p w:rsidR="00543BBE" w:rsidRPr="002C15DF" w:rsidRDefault="00543BBE" w:rsidP="00D00FDC">
      <w:pPr>
        <w:pStyle w:val="ListParagraph"/>
        <w:numPr>
          <w:ilvl w:val="0"/>
          <w:numId w:val="9"/>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Que la solicitud sea en forma telefónica personal pero ya existe como paciente de la institución.</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datos necesarios para la identificación son los siguientes:</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Historia Clínica, Nombre, Apellido Paterno, Apellido Casada (si fuere necesario), Tipo Documento, Número documento, Teléfono 1. </w:t>
      </w:r>
    </w:p>
    <w:p w:rsidR="00543BBE" w:rsidRPr="002C15DF" w:rsidRDefault="00543BBE" w:rsidP="00F34B50">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543BBE" w:rsidRPr="002C15DF" w:rsidRDefault="00543BBE" w:rsidP="00F34B50">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el paciente solicita turnos por primera vez en forma personal, se registran todos los datos.</w:t>
      </w: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es en forma personal o telefónica y al ingresar los Datos del Paciente para su búsqueda de identificación resulta que el paciente ya existe, es decir NO es paciente por primera vez, se verifican TODOS LOS DATOS.</w:t>
      </w:r>
    </w:p>
    <w:p w:rsidR="00543BBE" w:rsidRPr="002C15DF" w:rsidRDefault="00333BB1" w:rsidP="00C646AB">
      <w:pPr>
        <w:keepNext/>
        <w:autoSpaceDE w:val="0"/>
        <w:autoSpaceDN w:val="0"/>
        <w:adjustRightInd w:val="0"/>
        <w:spacing w:after="0" w:line="240" w:lineRule="auto"/>
        <w:jc w:val="center"/>
      </w:pPr>
      <w:r w:rsidRPr="00006217">
        <w:rPr>
          <w:rFonts w:ascii="Arial" w:hAnsi="Arial" w:cs="Arial"/>
          <w:sz w:val="23"/>
          <w:szCs w:val="23"/>
        </w:rPr>
        <w:pict>
          <v:shape id="_x0000_i1026" type="#_x0000_t75" style="width:452.1pt;height:267.05pt">
            <v:imagedata r:id="rId9" o:title=""/>
          </v:shape>
        </w:pict>
      </w:r>
    </w:p>
    <w:p w:rsidR="00543BBE" w:rsidRPr="002C15DF" w:rsidRDefault="00543BBE" w:rsidP="00F00F0A">
      <w:pPr>
        <w:pStyle w:val="Caption"/>
        <w:rPr>
          <w:rFonts w:ascii="Arial" w:hAnsi="Arial" w:cs="Arial"/>
          <w:sz w:val="23"/>
          <w:szCs w:val="23"/>
        </w:rPr>
      </w:pPr>
      <w:r w:rsidRPr="002C15DF">
        <w:t xml:space="preserve">Figure </w:t>
      </w:r>
      <w:r w:rsidR="00006217">
        <w:fldChar w:fldCharType="begin"/>
      </w:r>
      <w:r w:rsidR="00CF4019">
        <w:instrText xml:space="preserve"> SEQ Figure \* ARABIC </w:instrText>
      </w:r>
      <w:r w:rsidR="00006217">
        <w:fldChar w:fldCharType="separate"/>
      </w:r>
      <w:r>
        <w:rPr>
          <w:noProof/>
        </w:rPr>
        <w:t>2</w:t>
      </w:r>
      <w:r w:rsidR="00006217">
        <w:rPr>
          <w:noProof/>
        </w:rPr>
        <w:fldChar w:fldCharType="end"/>
      </w:r>
      <w:r w:rsidRPr="002C15DF">
        <w:t xml:space="preserve"> Paciente1 (</w:t>
      </w:r>
      <w:proofErr w:type="spellStart"/>
      <w:r w:rsidRPr="002C15DF">
        <w:t>by</w:t>
      </w:r>
      <w:proofErr w:type="spellEnd"/>
      <w:r w:rsidRPr="002C15DF">
        <w:t xml:space="preserve"> Yamila)</w:t>
      </w:r>
    </w:p>
    <w:p w:rsidR="00543BBE" w:rsidRPr="002C15DF" w:rsidRDefault="00543BBE" w:rsidP="00D00FDC">
      <w:pPr>
        <w:autoSpaceDE w:val="0"/>
        <w:autoSpaceDN w:val="0"/>
        <w:adjustRightInd w:val="0"/>
        <w:spacing w:after="0" w:line="240" w:lineRule="auto"/>
        <w:rPr>
          <w:rFonts w:ascii="Arial" w:hAnsi="Arial" w:cs="Arial"/>
          <w:sz w:val="23"/>
          <w:szCs w:val="23"/>
        </w:rPr>
      </w:pPr>
    </w:p>
    <w:p w:rsidR="00543BBE" w:rsidRPr="002C15DF" w:rsidRDefault="00543BBE" w:rsidP="00D00FDC">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Consultar tipo de atención</w:t>
      </w:r>
    </w:p>
    <w:p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333BB1">
        <w:rPr>
          <w:rFonts w:ascii="Arial" w:hAnsi="Arial" w:cs="Arial"/>
          <w:sz w:val="23"/>
          <w:szCs w:val="23"/>
          <w:highlight w:val="green"/>
        </w:rPr>
        <w:lastRenderedPageBreak/>
        <w:t>Hipótesis: todos los turnos tienen por lo menos una acción médica.</w:t>
      </w:r>
    </w:p>
    <w:p w:rsidR="00543BBE" w:rsidRPr="002C15DF" w:rsidRDefault="00333BB1" w:rsidP="00C646AB">
      <w:pPr>
        <w:keepNext/>
        <w:autoSpaceDE w:val="0"/>
        <w:autoSpaceDN w:val="0"/>
        <w:adjustRightInd w:val="0"/>
        <w:spacing w:after="0" w:line="240" w:lineRule="auto"/>
        <w:jc w:val="center"/>
      </w:pPr>
      <w:r w:rsidRPr="00006217">
        <w:rPr>
          <w:rFonts w:ascii="Arial" w:hAnsi="Arial" w:cs="Arial"/>
          <w:sz w:val="23"/>
          <w:szCs w:val="23"/>
        </w:rPr>
        <w:pict>
          <v:shape id="_x0000_i1027" type="#_x0000_t75" style="width:562.6pt;height:359.15pt">
            <v:imagedata r:id="rId10" o:title="TipoAtencion"/>
          </v:shape>
        </w:pict>
      </w:r>
    </w:p>
    <w:p w:rsidR="00543BBE" w:rsidRPr="00D04F0A" w:rsidRDefault="00543BBE" w:rsidP="005F6A4D">
      <w:pPr>
        <w:pStyle w:val="Caption"/>
        <w:rPr>
          <w:rFonts w:ascii="Arial" w:hAnsi="Arial" w:cs="Arial"/>
          <w:sz w:val="23"/>
          <w:szCs w:val="23"/>
        </w:rPr>
      </w:pPr>
      <w:r w:rsidRPr="00D04F0A">
        <w:t xml:space="preserve">Figure </w:t>
      </w:r>
      <w:r w:rsidR="00006217" w:rsidRPr="00337081">
        <w:rPr>
          <w:lang w:val="en-US"/>
        </w:rPr>
        <w:fldChar w:fldCharType="begin"/>
      </w:r>
      <w:r w:rsidRPr="00D04F0A">
        <w:instrText xml:space="preserve"> SEQ Figure \* ARABIC </w:instrText>
      </w:r>
      <w:r w:rsidR="00006217" w:rsidRPr="00337081">
        <w:rPr>
          <w:lang w:val="en-US"/>
        </w:rPr>
        <w:fldChar w:fldCharType="separate"/>
      </w:r>
      <w:r w:rsidRPr="00D04F0A">
        <w:rPr>
          <w:noProof/>
        </w:rPr>
        <w:t>3</w:t>
      </w:r>
      <w:r w:rsidR="00006217" w:rsidRPr="00337081">
        <w:rPr>
          <w:lang w:val="en-US"/>
        </w:rPr>
        <w:fldChar w:fldCharType="end"/>
      </w:r>
      <w:r w:rsidR="00C646AB" w:rsidRPr="00D04F0A">
        <w:t xml:space="preserve"> </w:t>
      </w:r>
      <w:proofErr w:type="spellStart"/>
      <w:proofErr w:type="gramStart"/>
      <w:r w:rsidR="00C646AB" w:rsidRPr="00D04F0A">
        <w:t>TipoAtencion</w:t>
      </w:r>
      <w:proofErr w:type="spellEnd"/>
      <w:r w:rsidR="00C646AB" w:rsidRPr="00D04F0A">
        <w:t>(</w:t>
      </w:r>
      <w:proofErr w:type="spellStart"/>
      <w:proofErr w:type="gramEnd"/>
      <w:r w:rsidR="00C646AB" w:rsidRPr="00D04F0A">
        <w:t>by</w:t>
      </w:r>
      <w:proofErr w:type="spellEnd"/>
      <w:r w:rsidR="00C646AB" w:rsidRPr="00D04F0A">
        <w:t xml:space="preserve"> </w:t>
      </w:r>
      <w:proofErr w:type="spellStart"/>
      <w:r w:rsidR="00C646AB" w:rsidRPr="00D04F0A">
        <w:t>Maria</w:t>
      </w:r>
      <w:proofErr w:type="spellEnd"/>
      <w:r w:rsidR="00C646AB" w:rsidRPr="00D04F0A">
        <w:t xml:space="preserve"> </w:t>
      </w:r>
      <w:proofErr w:type="spellStart"/>
      <w:r w:rsidR="00C646AB" w:rsidRPr="00D04F0A">
        <w:t>Ines</w:t>
      </w:r>
      <w:proofErr w:type="spellEnd"/>
      <w:r w:rsidRPr="00D04F0A">
        <w:t>)</w:t>
      </w:r>
    </w:p>
    <w:p w:rsidR="00543BBE" w:rsidRPr="00D04F0A"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Verificar cobertura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rsidR="00543BBE" w:rsidRPr="002C15DF" w:rsidRDefault="00333BB1" w:rsidP="0039075D">
      <w:pPr>
        <w:keepNext/>
        <w:autoSpaceDE w:val="0"/>
        <w:autoSpaceDN w:val="0"/>
        <w:adjustRightInd w:val="0"/>
        <w:spacing w:after="0" w:line="240" w:lineRule="auto"/>
        <w:jc w:val="center"/>
      </w:pPr>
      <w:r w:rsidRPr="00006217">
        <w:rPr>
          <w:rFonts w:ascii="Arial" w:hAnsi="Arial" w:cs="Arial"/>
          <w:sz w:val="23"/>
          <w:szCs w:val="23"/>
        </w:rPr>
        <w:lastRenderedPageBreak/>
        <w:pict>
          <v:shape id="_x0000_i1028" type="#_x0000_t75" style="width:539.15pt;height:388.45pt">
            <v:imagedata r:id="rId11" o:title="Cobertura"/>
          </v:shape>
        </w:pict>
      </w:r>
    </w:p>
    <w:p w:rsidR="00543BBE" w:rsidRPr="00337081" w:rsidRDefault="00543BBE" w:rsidP="002661FB">
      <w:pPr>
        <w:pStyle w:val="Caption"/>
        <w:rPr>
          <w:rFonts w:ascii="Arial" w:hAnsi="Arial" w:cs="Arial"/>
          <w:sz w:val="23"/>
          <w:szCs w:val="23"/>
          <w:lang w:val="pt-BR"/>
        </w:rPr>
      </w:pPr>
      <w:r w:rsidRPr="00337081">
        <w:rPr>
          <w:lang w:val="pt-BR"/>
        </w:rPr>
        <w:t xml:space="preserve">Figure </w:t>
      </w:r>
      <w:r w:rsidR="00006217" w:rsidRPr="00337081">
        <w:rPr>
          <w:lang w:val="pt-BR"/>
        </w:rPr>
        <w:fldChar w:fldCharType="begin"/>
      </w:r>
      <w:r w:rsidRPr="00337081">
        <w:rPr>
          <w:lang w:val="pt-BR"/>
        </w:rPr>
        <w:instrText xml:space="preserve"> SEQ Figure \* ARABIC </w:instrText>
      </w:r>
      <w:r w:rsidR="00006217" w:rsidRPr="00337081">
        <w:rPr>
          <w:lang w:val="pt-BR"/>
        </w:rPr>
        <w:fldChar w:fldCharType="separate"/>
      </w:r>
      <w:r w:rsidRPr="00337081">
        <w:rPr>
          <w:noProof/>
          <w:lang w:val="pt-BR"/>
        </w:rPr>
        <w:t>4</w:t>
      </w:r>
      <w:r w:rsidR="00006217" w:rsidRPr="00337081">
        <w:rPr>
          <w:lang w:val="pt-BR"/>
        </w:rPr>
        <w:fldChar w:fldCharType="end"/>
      </w:r>
      <w:r w:rsidRPr="00337081">
        <w:rPr>
          <w:lang w:val="pt-BR"/>
        </w:rPr>
        <w:t xml:space="preserve"> Cobertura(by </w:t>
      </w:r>
      <w:r w:rsidR="007D0BD2">
        <w:rPr>
          <w:lang w:val="pt-BR"/>
        </w:rPr>
        <w:t>Maria Ines</w:t>
      </w:r>
      <w:r w:rsidRPr="00337081">
        <w:rPr>
          <w:lang w:val="pt-BR"/>
        </w:rPr>
        <w:t>)</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commentRangeStart w:id="0"/>
      <w:r w:rsidRPr="00337081">
        <w:rPr>
          <w:rFonts w:ascii="Arial" w:hAnsi="Arial" w:cs="Arial"/>
          <w:b/>
          <w:bCs/>
          <w:sz w:val="23"/>
          <w:szCs w:val="23"/>
          <w:lang w:val="pt-BR"/>
        </w:rPr>
        <w:t>Asignar Turno</w:t>
      </w:r>
      <w:commentRangeEnd w:id="0"/>
      <w:r w:rsidRPr="002C15DF">
        <w:rPr>
          <w:rStyle w:val="CommentReference"/>
          <w:szCs w:val="16"/>
        </w:rPr>
        <w:commentReference w:id="0"/>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1"/>
      <w:r w:rsidRPr="002C15DF">
        <w:rPr>
          <w:rFonts w:ascii="Arial" w:hAnsi="Arial" w:cs="Arial"/>
          <w:b/>
          <w:bCs/>
          <w:sz w:val="23"/>
          <w:szCs w:val="23"/>
        </w:rPr>
        <w:t>Asignar Demanda espontánea:</w:t>
      </w:r>
      <w:commentRangeEnd w:id="1"/>
      <w:r w:rsidRPr="002C15DF">
        <w:rPr>
          <w:rStyle w:val="CommentReference"/>
          <w:szCs w:val="16"/>
        </w:rPr>
        <w:commentReference w:id="1"/>
      </w:r>
    </w:p>
    <w:p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dentro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En esta actividad se puede ingresar horas dentro del Block de Horas, en el caso de que un paciente se presente para solicitar un turno en forma espontánea.</w:t>
      </w:r>
    </w:p>
    <w:p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Demanda espontánea fuera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esta actividad también se puede ingresar una hora que este fuera del Block de Horas, solo en el caso que el profesional acepte turnos fuera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deberá aparecer una pantalla de validación en la cual refleja que se está asignando un adicional de turno autorizado.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commentRangeStart w:id="2"/>
      <w:commentRangeStart w:id="3"/>
      <w:r w:rsidRPr="002C15DF">
        <w:rPr>
          <w:rFonts w:ascii="Arial" w:hAnsi="Arial" w:cs="Arial"/>
          <w:b/>
          <w:bCs/>
          <w:sz w:val="23"/>
          <w:szCs w:val="23"/>
        </w:rPr>
        <w:t>Informar Condiciones</w:t>
      </w:r>
      <w:commentRangeEnd w:id="2"/>
      <w:r w:rsidRPr="002C15DF">
        <w:rPr>
          <w:rStyle w:val="CommentReference"/>
          <w:szCs w:val="16"/>
        </w:rPr>
        <w:commentReference w:id="2"/>
      </w:r>
      <w:commentRangeEnd w:id="3"/>
      <w:r w:rsidRPr="002C15DF">
        <w:rPr>
          <w:rStyle w:val="CommentReference"/>
          <w:szCs w:val="16"/>
        </w:rPr>
        <w:commentReference w:id="3"/>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otorgar el turno al paciente se le comunica las condiciones en la cual debe presentarse.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Informando lo siguiente:</w:t>
      </w:r>
    </w:p>
    <w:p w:rsidR="00543BBE" w:rsidRPr="002C15DF" w:rsidRDefault="00543BBE"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543BBE" w:rsidRPr="002C15DF" w:rsidRDefault="00543BBE"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Procedimientos médicos:</w:t>
      </w:r>
    </w:p>
    <w:p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Código de procedimiento médico, Nombre del procedimiento médico, Cantidad de procedimientos médicos, Valor copago,</w:t>
      </w:r>
    </w:p>
    <w:p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Condiciones: Texto de las condiciones médicas en la cual el paciente debe presentarse para realizarse el procedimiento médico a aplicar,</w:t>
      </w:r>
    </w:p>
    <w:p w:rsidR="00543BBE" w:rsidRPr="002C15DF" w:rsidRDefault="00543BBE"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Documentación: Texto de la documentación del convenio, en la cual indica lo que el paciente debe presentar para realizarse el procedimiento médico a aplicar.</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Si la solicitud se realiza en forma personal, se puede imprimir las condiciones para darle al paciente.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informan las anulaciones y los cambios por parte del paciente, que siempre son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anulaciones y los cambios por parte de la institución pueden ser previos o posteriores a la generación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F5566B">
        <w:rPr>
          <w:rFonts w:ascii="Arial" w:hAnsi="Arial" w:cs="Arial"/>
          <w:sz w:val="23"/>
          <w:szCs w:val="23"/>
          <w:highlight w:val="green"/>
        </w:rPr>
        <w:t>Hipótesis: Al menos se realiza un procedimiento médico por turno.</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4"/>
      <w:r w:rsidRPr="002C15DF">
        <w:rPr>
          <w:rFonts w:ascii="Arial" w:hAnsi="Arial" w:cs="Arial"/>
          <w:sz w:val="23"/>
          <w:szCs w:val="23"/>
          <w:highlight w:val="yellow"/>
        </w:rPr>
        <w:t>El valor de copago es por procedimiento y por turno.</w:t>
      </w:r>
      <w:commentRangeEnd w:id="4"/>
      <w:r>
        <w:rPr>
          <w:rStyle w:val="CommentReference"/>
          <w:szCs w:val="16"/>
        </w:rPr>
        <w:commentReference w:id="4"/>
      </w:r>
    </w:p>
    <w:p w:rsidR="00543BBE" w:rsidRDefault="00333BB1">
      <w:pPr>
        <w:keepNext/>
        <w:autoSpaceDE w:val="0"/>
        <w:autoSpaceDN w:val="0"/>
        <w:adjustRightInd w:val="0"/>
        <w:spacing w:after="0" w:line="240" w:lineRule="auto"/>
        <w:rPr>
          <w:ins w:id="5" w:author="Maria Ines Parnisari" w:date="2014-04-19T17:18:00Z"/>
        </w:rPr>
      </w:pPr>
      <w:r w:rsidRPr="00006217">
        <w:rPr>
          <w:rFonts w:ascii="Arial" w:hAnsi="Arial" w:cs="Arial"/>
          <w:sz w:val="23"/>
          <w:szCs w:val="23"/>
        </w:rPr>
        <w:lastRenderedPageBreak/>
        <w:pict>
          <v:shape id="4 Imagen" o:spid="_x0000_i1029" type="#_x0000_t75" alt="ComprobanteTurnos1.png" style="width:617pt;height:241.1pt;visibility:visible">
            <v:imagedata r:id="rId13" o:title=""/>
          </v:shape>
        </w:pict>
      </w:r>
      <w:r w:rsidR="00D27430">
        <w:rPr>
          <w:rStyle w:val="CommentReference"/>
          <w:szCs w:val="20"/>
        </w:rPr>
        <w:commentReference w:id="6"/>
      </w:r>
      <w:r w:rsidR="00543BBE">
        <w:rPr>
          <w:rStyle w:val="CommentReference"/>
          <w:szCs w:val="16"/>
        </w:rPr>
        <w:commentReference w:id="7"/>
      </w:r>
    </w:p>
    <w:p w:rsidR="00543BBE" w:rsidRPr="002C15DF" w:rsidRDefault="00543BBE" w:rsidP="008B2860">
      <w:pPr>
        <w:pStyle w:val="Caption"/>
        <w:rPr>
          <w:ins w:id="8" w:author="Maria Ines Parnisari" w:date="2014-04-19T17:18:00Z"/>
        </w:rPr>
      </w:pPr>
      <w:ins w:id="9" w:author="Maria Ines Parnisari" w:date="2014-04-19T17:18:00Z">
        <w:r w:rsidRPr="002C15DF">
          <w:t xml:space="preserve">Figure </w:t>
        </w:r>
        <w:r w:rsidR="00006217" w:rsidRPr="002C15DF">
          <w:fldChar w:fldCharType="begin"/>
        </w:r>
        <w:r w:rsidRPr="002C15DF">
          <w:instrText xml:space="preserve"> SEQ Figure \* ARABIC </w:instrText>
        </w:r>
        <w:r w:rsidR="00006217" w:rsidRPr="002C15DF">
          <w:fldChar w:fldCharType="separate"/>
        </w:r>
      </w:ins>
      <w:r>
        <w:rPr>
          <w:noProof/>
        </w:rPr>
        <w:t>5</w:t>
      </w:r>
      <w:ins w:id="10" w:author="Maria Ines Parnisari" w:date="2014-04-19T17:18:00Z">
        <w:r w:rsidR="00006217" w:rsidRPr="002C15DF">
          <w:fldChar w:fldCharType="end"/>
        </w:r>
        <w:r w:rsidRPr="002C15DF">
          <w:t xml:space="preserve"> NOMBRE DEL DIAGRAMA</w:t>
        </w:r>
        <w:proofErr w:type="gramStart"/>
        <w:r w:rsidRPr="002C15DF">
          <w:t>?</w:t>
        </w:r>
        <w:proofErr w:type="gramEnd"/>
      </w:ins>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Style w:val="CommentReference"/>
          <w:szCs w:val="16"/>
        </w:rPr>
        <w:commentReference w:id="11"/>
      </w:r>
    </w:p>
    <w:p w:rsidR="00543BBE" w:rsidRPr="002C15DF" w:rsidRDefault="00543BBE" w:rsidP="008C4997">
      <w:pPr>
        <w:pStyle w:val="Heading2"/>
      </w:pPr>
      <w:r w:rsidRPr="002C15DF">
        <w:t>Agenda de turnos</w:t>
      </w: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Intervalos de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Está previsto </w:t>
      </w:r>
      <w:r w:rsidRPr="005B4B05">
        <w:rPr>
          <w:rFonts w:ascii="Arial" w:hAnsi="Arial" w:cs="Arial"/>
          <w:b/>
          <w:sz w:val="23"/>
          <w:szCs w:val="23"/>
        </w:rPr>
        <w:t>blocks de turnos</w:t>
      </w:r>
      <w:r w:rsidRPr="002C15DF">
        <w:rPr>
          <w:rFonts w:ascii="Arial" w:hAnsi="Arial" w:cs="Arial"/>
          <w:sz w:val="23"/>
          <w:szCs w:val="23"/>
        </w:rPr>
        <w:t xml:space="preserve">, estimando que </w:t>
      </w:r>
      <w:r w:rsidRPr="005B4B05">
        <w:rPr>
          <w:rFonts w:ascii="Arial" w:hAnsi="Arial" w:cs="Arial"/>
          <w:b/>
          <w:sz w:val="23"/>
          <w:szCs w:val="23"/>
        </w:rPr>
        <w:t>cada block es por profesional</w:t>
      </w:r>
      <w:r w:rsidRPr="002C15DF">
        <w:rPr>
          <w:rFonts w:ascii="Arial" w:hAnsi="Arial" w:cs="Arial"/>
          <w:sz w:val="23"/>
          <w:szCs w:val="23"/>
        </w:rPr>
        <w:t xml:space="preserve"> y es de 4 horas cada uno, diferenciando intervalos de turnos para primera vez, segunda vez y demandas espontáneas. La unidad de medida es de 5 minutos.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Prever la posibilidad de brindar turnos de un horario de block hacia otro block de horario, es decir que un paciente solicite un turno por la mañana para la tarde</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i/>
          <w:iCs/>
          <w:sz w:val="23"/>
          <w:szCs w:val="23"/>
        </w:rPr>
      </w:pPr>
      <w:r w:rsidRPr="002C15DF">
        <w:rPr>
          <w:rFonts w:ascii="Arial" w:hAnsi="Arial" w:cs="Arial"/>
          <w:b/>
          <w:bCs/>
          <w:i/>
          <w:iCs/>
          <w:sz w:val="23"/>
          <w:szCs w:val="23"/>
        </w:rPr>
        <w:t>Generación de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La agenda se genera por profesional, especialidad y servicio, </w:t>
      </w:r>
      <w:r w:rsidRPr="00207E1E">
        <w:rPr>
          <w:rFonts w:ascii="Arial" w:hAnsi="Arial" w:cs="Arial"/>
          <w:b/>
          <w:sz w:val="23"/>
          <w:szCs w:val="23"/>
        </w:rPr>
        <w:t>asignando unidades de tiempo por tipo de turno</w:t>
      </w:r>
      <w:r w:rsidRPr="002C15DF">
        <w:rPr>
          <w:rFonts w:ascii="Arial" w:hAnsi="Arial" w:cs="Arial"/>
          <w:sz w:val="23"/>
          <w:szCs w:val="23"/>
        </w:rPr>
        <w:t xml:space="preserve">. </w:t>
      </w:r>
    </w:p>
    <w:p w:rsidR="00543BBE" w:rsidRPr="00207E1E" w:rsidRDefault="00543BBE" w:rsidP="008C4997">
      <w:pPr>
        <w:autoSpaceDE w:val="0"/>
        <w:autoSpaceDN w:val="0"/>
        <w:adjustRightInd w:val="0"/>
        <w:spacing w:after="0" w:line="240" w:lineRule="auto"/>
        <w:rPr>
          <w:rFonts w:ascii="Arial" w:hAnsi="Arial" w:cs="Arial"/>
          <w:b/>
          <w:sz w:val="23"/>
          <w:szCs w:val="23"/>
        </w:rPr>
      </w:pPr>
      <w:r w:rsidRPr="002C15DF">
        <w:rPr>
          <w:rFonts w:ascii="Arial" w:hAnsi="Arial" w:cs="Arial"/>
          <w:sz w:val="23"/>
          <w:szCs w:val="23"/>
        </w:rPr>
        <w:t xml:space="preserve">Prever la posibilidad de generar agenda con asignación de </w:t>
      </w:r>
      <w:proofErr w:type="spellStart"/>
      <w:r w:rsidRPr="002C15DF">
        <w:rPr>
          <w:rFonts w:ascii="Arial" w:hAnsi="Arial" w:cs="Arial"/>
          <w:sz w:val="23"/>
          <w:szCs w:val="23"/>
        </w:rPr>
        <w:t>sobreturnos</w:t>
      </w:r>
      <w:proofErr w:type="spellEnd"/>
      <w:r w:rsidRPr="00207E1E">
        <w:rPr>
          <w:rFonts w:ascii="Arial" w:hAnsi="Arial" w:cs="Arial"/>
          <w:b/>
          <w:sz w:val="23"/>
          <w:szCs w:val="23"/>
        </w:rPr>
        <w:t xml:space="preserve">. Los </w:t>
      </w:r>
      <w:proofErr w:type="spellStart"/>
      <w:r w:rsidRPr="00207E1E">
        <w:rPr>
          <w:rFonts w:ascii="Arial" w:hAnsi="Arial" w:cs="Arial"/>
          <w:b/>
          <w:sz w:val="23"/>
          <w:szCs w:val="23"/>
        </w:rPr>
        <w:t>sobreturnos</w:t>
      </w:r>
      <w:proofErr w:type="spellEnd"/>
      <w:r w:rsidRPr="00207E1E">
        <w:rPr>
          <w:rFonts w:ascii="Arial" w:hAnsi="Arial" w:cs="Arial"/>
          <w:b/>
          <w:sz w:val="23"/>
          <w:szCs w:val="23"/>
        </w:rPr>
        <w:t xml:space="preserve"> son asignados dentro del tiempo del block.</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Crear turnos adicionales.</w:t>
      </w:r>
    </w:p>
    <w:p w:rsidR="00543BBE"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Tener en cuenta que un profesional puede ejercer más de una especialidad, pero prevalecerá una especialidad.</w:t>
      </w:r>
    </w:p>
    <w:p w:rsidR="00F130D5" w:rsidRPr="002C15DF" w:rsidRDefault="00F130D5" w:rsidP="008C4997">
      <w:pPr>
        <w:autoSpaceDE w:val="0"/>
        <w:autoSpaceDN w:val="0"/>
        <w:adjustRightInd w:val="0"/>
        <w:spacing w:after="0" w:line="240" w:lineRule="auto"/>
        <w:rPr>
          <w:rFonts w:ascii="Arial" w:hAnsi="Arial" w:cs="Arial"/>
          <w:sz w:val="23"/>
          <w:szCs w:val="23"/>
        </w:rPr>
      </w:pPr>
      <w:r w:rsidRPr="00F5566B">
        <w:rPr>
          <w:rFonts w:ascii="Arial" w:hAnsi="Arial" w:cs="Arial"/>
          <w:sz w:val="23"/>
          <w:szCs w:val="23"/>
          <w:highlight w:val="green"/>
        </w:rPr>
        <w:t>Hipótesis: un profesional solo atiende una especialidad en un block de turnos.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Consideraciones</w:t>
      </w:r>
    </w:p>
    <w:p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teléfono y personalmente.</w:t>
      </w:r>
    </w:p>
    <w:p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Los turnos se asignan solamente por Mesa de Turnos.</w:t>
      </w:r>
    </w:p>
    <w:p w:rsidR="00543BBE" w:rsidRPr="002C15DF" w:rsidRDefault="00543BBE" w:rsidP="00443355">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Tipo de turno es decir: primera vez, visita subsiguiente, demanda espontánea, cualquier otro tipo que determine profesional, servicio / especialidad.</w:t>
      </w:r>
    </w:p>
    <w:p w:rsidR="00543BBE" w:rsidRPr="002C15DF" w:rsidRDefault="00543BBE" w:rsidP="00381424">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solamente se asignan por Profesional, especialidad o servicio.</w:t>
      </w:r>
    </w:p>
    <w:p w:rsidR="00543BBE" w:rsidRPr="002C15DF" w:rsidRDefault="00543BBE" w:rsidP="008C4997">
      <w:pPr>
        <w:pStyle w:val="ListParagraph"/>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son solicitados por pacientes.</w:t>
      </w:r>
    </w:p>
    <w:p w:rsidR="00543BBE" w:rsidRPr="002C15DF" w:rsidRDefault="00543BBE" w:rsidP="00FA3DCC">
      <w:pPr>
        <w:pStyle w:val="ListParagraph"/>
        <w:numPr>
          <w:ilvl w:val="0"/>
          <w:numId w:val="3"/>
        </w:numPr>
        <w:autoSpaceDE w:val="0"/>
        <w:autoSpaceDN w:val="0"/>
        <w:adjustRightInd w:val="0"/>
        <w:spacing w:after="0" w:line="240" w:lineRule="auto"/>
      </w:pPr>
      <w:r w:rsidRPr="002C15DF">
        <w:rPr>
          <w:rFonts w:ascii="Arial" w:hAnsi="Arial" w:cs="Arial"/>
          <w:sz w:val="23"/>
          <w:szCs w:val="23"/>
        </w:rPr>
        <w:t>Los servicios, quirófanos y camas son solicitados por médicos (en este caso no existe el sobre turno).</w:t>
      </w:r>
    </w:p>
    <w:p w:rsidR="00AA7E19" w:rsidRPr="00F5566B" w:rsidRDefault="00543BBE" w:rsidP="00FD4614">
      <w:pPr>
        <w:pStyle w:val="ListParagraph"/>
        <w:autoSpaceDE w:val="0"/>
        <w:autoSpaceDN w:val="0"/>
        <w:adjustRightInd w:val="0"/>
        <w:spacing w:after="0" w:line="240" w:lineRule="auto"/>
        <w:rPr>
          <w:rFonts w:ascii="Arial" w:hAnsi="Arial" w:cs="Arial"/>
          <w:sz w:val="23"/>
          <w:szCs w:val="23"/>
          <w:highlight w:val="green"/>
        </w:rPr>
      </w:pPr>
      <w:r w:rsidRPr="00F5566B">
        <w:rPr>
          <w:rFonts w:ascii="Arial" w:hAnsi="Arial" w:cs="Arial"/>
          <w:sz w:val="23"/>
          <w:szCs w:val="23"/>
          <w:highlight w:val="green"/>
        </w:rPr>
        <w:t xml:space="preserve">Hipótesis: </w:t>
      </w:r>
    </w:p>
    <w:p w:rsidR="00543BBE" w:rsidRPr="00F5566B" w:rsidRDefault="00543BBE" w:rsidP="00AA7E19">
      <w:pPr>
        <w:pStyle w:val="ListParagraph"/>
        <w:numPr>
          <w:ilvl w:val="0"/>
          <w:numId w:val="24"/>
        </w:numPr>
        <w:autoSpaceDE w:val="0"/>
        <w:autoSpaceDN w:val="0"/>
        <w:adjustRightInd w:val="0"/>
        <w:spacing w:after="0" w:line="240" w:lineRule="auto"/>
        <w:rPr>
          <w:rFonts w:ascii="Arial" w:hAnsi="Arial" w:cs="Arial"/>
          <w:sz w:val="23"/>
          <w:szCs w:val="23"/>
          <w:highlight w:val="green"/>
        </w:rPr>
      </w:pPr>
      <w:commentRangeStart w:id="12"/>
      <w:r w:rsidRPr="00F5566B">
        <w:rPr>
          <w:rFonts w:ascii="Arial" w:hAnsi="Arial" w:cs="Arial"/>
          <w:sz w:val="23"/>
          <w:szCs w:val="23"/>
          <w:highlight w:val="green"/>
        </w:rPr>
        <w:t>Cada especialidad sabe a qué servicio corresponde</w:t>
      </w:r>
      <w:commentRangeEnd w:id="12"/>
      <w:r w:rsidRPr="00F5566B">
        <w:rPr>
          <w:rStyle w:val="CommentReference"/>
          <w:szCs w:val="16"/>
          <w:highlight w:val="green"/>
        </w:rPr>
        <w:commentReference w:id="12"/>
      </w:r>
      <w:r w:rsidRPr="00F5566B">
        <w:rPr>
          <w:rFonts w:ascii="Arial" w:hAnsi="Arial" w:cs="Arial"/>
          <w:sz w:val="23"/>
          <w:szCs w:val="23"/>
          <w:highlight w:val="green"/>
        </w:rPr>
        <w:t>.</w:t>
      </w:r>
    </w:p>
    <w:p w:rsidR="00543BBE" w:rsidRPr="00F5566B" w:rsidRDefault="00543BBE" w:rsidP="00AA7E19">
      <w:pPr>
        <w:pStyle w:val="ListParagraph"/>
        <w:numPr>
          <w:ilvl w:val="0"/>
          <w:numId w:val="24"/>
        </w:numPr>
        <w:autoSpaceDE w:val="0"/>
        <w:autoSpaceDN w:val="0"/>
        <w:adjustRightInd w:val="0"/>
        <w:spacing w:after="0" w:line="240" w:lineRule="auto"/>
        <w:rPr>
          <w:rFonts w:ascii="Arial" w:hAnsi="Arial" w:cs="Arial"/>
          <w:sz w:val="23"/>
          <w:szCs w:val="23"/>
          <w:highlight w:val="green"/>
        </w:rPr>
      </w:pPr>
      <w:r w:rsidRPr="00F5566B">
        <w:rPr>
          <w:rFonts w:ascii="Arial" w:hAnsi="Arial" w:cs="Arial"/>
          <w:sz w:val="23"/>
          <w:szCs w:val="23"/>
          <w:highlight w:val="green"/>
        </w:rPr>
        <w:t>Los block de turnos existen por especialidad y por médico.</w:t>
      </w:r>
    </w:p>
    <w:p w:rsidR="00543BBE" w:rsidRPr="00F5566B" w:rsidRDefault="00543BBE" w:rsidP="00AA7E19">
      <w:pPr>
        <w:pStyle w:val="ListParagraph"/>
        <w:numPr>
          <w:ilvl w:val="0"/>
          <w:numId w:val="24"/>
        </w:numPr>
        <w:autoSpaceDE w:val="0"/>
        <w:autoSpaceDN w:val="0"/>
        <w:adjustRightInd w:val="0"/>
        <w:spacing w:after="0" w:line="240" w:lineRule="auto"/>
        <w:rPr>
          <w:rFonts w:ascii="Arial" w:hAnsi="Arial" w:cs="Arial"/>
          <w:sz w:val="23"/>
          <w:szCs w:val="23"/>
          <w:highlight w:val="green"/>
        </w:rPr>
      </w:pPr>
      <w:r w:rsidRPr="00F5566B">
        <w:rPr>
          <w:rFonts w:ascii="Arial" w:hAnsi="Arial" w:cs="Arial"/>
          <w:sz w:val="23"/>
          <w:szCs w:val="23"/>
          <w:highlight w:val="green"/>
        </w:rPr>
        <w:t>Pueden existir block de turnos vacíos (es decir, sin turnos asignados).</w:t>
      </w:r>
    </w:p>
    <w:p w:rsidR="00AA7E19" w:rsidRPr="00F5566B" w:rsidRDefault="00AA7E19" w:rsidP="00AA7E19">
      <w:pPr>
        <w:pStyle w:val="ListParagraph"/>
        <w:numPr>
          <w:ilvl w:val="0"/>
          <w:numId w:val="24"/>
        </w:numPr>
        <w:autoSpaceDE w:val="0"/>
        <w:autoSpaceDN w:val="0"/>
        <w:adjustRightInd w:val="0"/>
        <w:spacing w:after="0" w:line="240" w:lineRule="auto"/>
        <w:rPr>
          <w:rFonts w:ascii="Arial" w:hAnsi="Arial" w:cs="Arial"/>
          <w:sz w:val="23"/>
          <w:szCs w:val="23"/>
          <w:highlight w:val="green"/>
        </w:rPr>
      </w:pPr>
      <w:r w:rsidRPr="00F5566B">
        <w:rPr>
          <w:rFonts w:ascii="Arial" w:hAnsi="Arial" w:cs="Arial"/>
          <w:sz w:val="23"/>
          <w:szCs w:val="23"/>
          <w:highlight w:val="green"/>
        </w:rPr>
        <w:t xml:space="preserve">No diferenciamos los turnos de los </w:t>
      </w:r>
      <w:proofErr w:type="spellStart"/>
      <w:r w:rsidRPr="00F5566B">
        <w:rPr>
          <w:rFonts w:ascii="Arial" w:hAnsi="Arial" w:cs="Arial"/>
          <w:sz w:val="23"/>
          <w:szCs w:val="23"/>
          <w:highlight w:val="green"/>
        </w:rPr>
        <w:t>sobreturnos</w:t>
      </w:r>
      <w:proofErr w:type="spellEnd"/>
      <w:r w:rsidRPr="00F5566B">
        <w:rPr>
          <w:rFonts w:ascii="Arial" w:hAnsi="Arial" w:cs="Arial"/>
          <w:sz w:val="23"/>
          <w:szCs w:val="23"/>
          <w:highlight w:val="green"/>
        </w:rPr>
        <w:t>.</w:t>
      </w:r>
    </w:p>
    <w:p w:rsidR="00543BBE" w:rsidRPr="002C15DF" w:rsidRDefault="00006217" w:rsidP="00FD4614">
      <w:pPr>
        <w:pStyle w:val="ListParagraph"/>
        <w:autoSpaceDE w:val="0"/>
        <w:autoSpaceDN w:val="0"/>
        <w:adjustRightInd w:val="0"/>
        <w:spacing w:after="0" w:line="240" w:lineRule="auto"/>
        <w:rPr>
          <w:rFonts w:ascii="Arial" w:hAnsi="Arial" w:cs="Arial"/>
          <w:sz w:val="23"/>
          <w:szCs w:val="23"/>
        </w:rPr>
      </w:pPr>
      <w:r w:rsidRPr="00006217">
        <w:rPr>
          <w:noProof/>
        </w:rPr>
        <w:pict>
          <v:shape id="_x0000_s1032" type="#_x0000_t75" style="position:absolute;left:0;text-align:left;margin-left:-24.3pt;margin-top:13.65pt;width:647.15pt;height:270.4pt;z-index:1">
            <v:imagedata r:id="rId14" o:title="TurnoyAgenda"/>
            <w10:wrap type="topAndBottom"/>
          </v:shape>
        </w:pict>
      </w:r>
    </w:p>
    <w:p w:rsidR="00543BBE" w:rsidRDefault="00543BBE" w:rsidP="00AA7E19">
      <w:pPr>
        <w:pStyle w:val="ListParagraph"/>
        <w:keepNext/>
        <w:autoSpaceDE w:val="0"/>
        <w:autoSpaceDN w:val="0"/>
        <w:adjustRightInd w:val="0"/>
        <w:spacing w:after="0" w:line="240" w:lineRule="auto"/>
        <w:jc w:val="center"/>
      </w:pPr>
    </w:p>
    <w:p w:rsidR="00543BBE" w:rsidRPr="002C15DF" w:rsidRDefault="00543BBE" w:rsidP="00207E1E">
      <w:pPr>
        <w:pStyle w:val="Caption"/>
      </w:pPr>
      <w:r>
        <w:t xml:space="preserve">Figure </w:t>
      </w:r>
      <w:r w:rsidR="00006217">
        <w:fldChar w:fldCharType="begin"/>
      </w:r>
      <w:r w:rsidR="00CF4019">
        <w:instrText xml:space="preserve"> SEQ Figure \* ARABIC </w:instrText>
      </w:r>
      <w:r w:rsidR="00006217">
        <w:fldChar w:fldCharType="separate"/>
      </w:r>
      <w:r>
        <w:rPr>
          <w:noProof/>
        </w:rPr>
        <w:t>6</w:t>
      </w:r>
      <w:r w:rsidR="00006217">
        <w:rPr>
          <w:noProof/>
        </w:rPr>
        <w:fldChar w:fldCharType="end"/>
      </w:r>
      <w:r>
        <w:t xml:space="preserve"> Turno y Agenda (</w:t>
      </w:r>
      <w:proofErr w:type="spellStart"/>
      <w:r>
        <w:t>by</w:t>
      </w:r>
      <w:proofErr w:type="spellEnd"/>
      <w:r>
        <w:t xml:space="preserve"> </w:t>
      </w:r>
      <w:proofErr w:type="spellStart"/>
      <w:r w:rsidR="00AA7E19">
        <w:t>Maria</w:t>
      </w:r>
      <w:proofErr w:type="spellEnd"/>
      <w:r w:rsidR="00AA7E19">
        <w:t xml:space="preserve"> </w:t>
      </w:r>
      <w:proofErr w:type="spellStart"/>
      <w:r w:rsidR="00AA7E19">
        <w:t>Ines</w:t>
      </w:r>
      <w:proofErr w:type="spellEnd"/>
      <w:r>
        <w:t>)</w:t>
      </w:r>
    </w:p>
    <w:p w:rsidR="00543BBE" w:rsidRPr="002C15DF" w:rsidRDefault="00543BBE" w:rsidP="008C4997">
      <w:pPr>
        <w:pStyle w:val="Heading1"/>
      </w:pPr>
      <w:r w:rsidRPr="002C15DF">
        <w:t>3 Red Principal del Proceso</w:t>
      </w:r>
    </w:p>
    <w:p w:rsidR="00543BBE" w:rsidRPr="002C15DF" w:rsidRDefault="00543BBE" w:rsidP="008C4997">
      <w:r w:rsidRPr="002C15DF">
        <w:t>(Un gráfico)</w:t>
      </w:r>
    </w:p>
    <w:p w:rsidR="00543BBE" w:rsidRPr="002C15DF" w:rsidRDefault="00543BBE" w:rsidP="008C4997">
      <w:pPr>
        <w:pStyle w:val="Heading1"/>
      </w:pPr>
      <w:r w:rsidRPr="002C15DF">
        <w:lastRenderedPageBreak/>
        <w:t>4 Requisitos Específicos</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1</w:t>
      </w:r>
    </w:p>
    <w:p w:rsidR="00543BBE" w:rsidRPr="002C15DF" w:rsidRDefault="00543BBE" w:rsidP="008C4997">
      <w:pPr>
        <w:autoSpaceDE w:val="0"/>
        <w:autoSpaceDN w:val="0"/>
        <w:adjustRightInd w:val="0"/>
        <w:spacing w:after="0" w:line="240" w:lineRule="auto"/>
        <w:rPr>
          <w:rFonts w:ascii="Arial" w:hAnsi="Arial" w:cs="Arial"/>
          <w:sz w:val="23"/>
          <w:szCs w:val="23"/>
        </w:rPr>
      </w:pPr>
      <w:commentRangeStart w:id="13"/>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Para elegir un profesional al cuál se le va a asignar una cita con un paciente, se deben poder seguir tres criterios distintos:</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Req.1.1</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Req.1.2</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 xml:space="preserve">Comenzar eligiendo una especialidad determinada, luego la acción médica, y por último elegir entre todos los </w:t>
      </w:r>
      <w:bookmarkStart w:id="14" w:name="_GoBack"/>
      <w:bookmarkEnd w:id="14"/>
      <w:r w:rsidRPr="002C15DF">
        <w:rPr>
          <w:rFonts w:ascii="Arial" w:hAnsi="Arial" w:cs="Arial"/>
          <w:sz w:val="23"/>
          <w:szCs w:val="23"/>
        </w:rPr>
        <w:t>profesionales que cumplan con estas condiciones.</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necesita un oftalmólogo, no le importa quién sea el médico que lo atienda.</w:t>
      </w:r>
    </w:p>
    <w:p w:rsidR="00543BBE" w:rsidRPr="002C15DF" w:rsidRDefault="00543BBE" w:rsidP="005B4B05">
      <w:pPr>
        <w:autoSpaceDE w:val="0"/>
        <w:autoSpaceDN w:val="0"/>
        <w:adjustRightInd w:val="0"/>
        <w:spacing w:after="0" w:line="240" w:lineRule="auto"/>
        <w:ind w:left="720"/>
        <w:rPr>
          <w:rFonts w:ascii="Arial" w:hAnsi="Arial" w:cs="Arial"/>
          <w:b/>
          <w:bCs/>
          <w:sz w:val="23"/>
          <w:szCs w:val="23"/>
        </w:rPr>
      </w:pPr>
      <w:r w:rsidRPr="002C15DF">
        <w:rPr>
          <w:rFonts w:ascii="Arial" w:hAnsi="Arial" w:cs="Arial"/>
          <w:b/>
          <w:bCs/>
          <w:sz w:val="23"/>
          <w:szCs w:val="23"/>
        </w:rPr>
        <w:t>Req.1.3</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Elegir una acción médica, luego mostrar todas las especialidades que proveen esa acción médica, y por último el profesional para esa acción médica – especialidad.</w:t>
      </w:r>
    </w:p>
    <w:p w:rsidR="00543BBE" w:rsidRPr="002C15DF" w:rsidRDefault="00543BBE" w:rsidP="005B4B05">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commentRangeEnd w:id="13"/>
      <w:r>
        <w:rPr>
          <w:rStyle w:val="CommentReference"/>
          <w:szCs w:val="16"/>
        </w:rPr>
        <w:commentReference w:id="13"/>
      </w:r>
    </w:p>
    <w:p w:rsidR="00543BBE" w:rsidRPr="00337081" w:rsidRDefault="00543BBE" w:rsidP="008C4997">
      <w:pPr>
        <w:autoSpaceDE w:val="0"/>
        <w:autoSpaceDN w:val="0"/>
        <w:adjustRightInd w:val="0"/>
        <w:spacing w:after="0" w:line="240" w:lineRule="auto"/>
        <w:rPr>
          <w:rFonts w:ascii="Arial" w:hAnsi="Arial" w:cs="Arial"/>
          <w:b/>
          <w:bCs/>
          <w:sz w:val="23"/>
          <w:szCs w:val="23"/>
          <w:lang w:val="pt-BR"/>
        </w:rPr>
      </w:pPr>
      <w:r w:rsidRPr="00337081">
        <w:rPr>
          <w:rFonts w:ascii="Arial" w:hAnsi="Arial" w:cs="Arial"/>
          <w:b/>
          <w:bCs/>
          <w:sz w:val="23"/>
          <w:szCs w:val="23"/>
          <w:lang w:val="pt-BR"/>
        </w:rPr>
        <w:t>Req. 2</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Wingdings-Regular" w:hAnsi="Arial" w:cs="Arial"/>
          <w:sz w:val="23"/>
          <w:szCs w:val="23"/>
        </w:rPr>
        <w:t></w:t>
      </w:r>
      <w:r w:rsidRPr="00337081">
        <w:rPr>
          <w:rFonts w:ascii="Wingdings-Regular" w:eastAsia="Wingdings-Regular" w:hAnsi="Arial" w:cs="Wingdings-Regular"/>
          <w:sz w:val="23"/>
          <w:szCs w:val="23"/>
          <w:lang w:val="pt-BR"/>
        </w:rPr>
        <w:t xml:space="preserve"> </w:t>
      </w:r>
      <w:r w:rsidRPr="00337081">
        <w:rPr>
          <w:rFonts w:ascii="Arial" w:hAnsi="Arial" w:cs="Arial"/>
          <w:sz w:val="23"/>
          <w:szCs w:val="23"/>
          <w:lang w:val="pt-BR"/>
        </w:rPr>
        <w:t>Brindar turnos de tres formas distintas:</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207E1E">
      <w:pPr>
        <w:numPr>
          <w:ilvl w:val="0"/>
          <w:numId w:val="3"/>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pero atendiendo de a más de un paciente por vez.</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7E39F0">
        <w:rPr>
          <w:rFonts w:ascii="Arial" w:hAnsi="Arial" w:cs="Arial"/>
          <w:b/>
          <w:sz w:val="23"/>
          <w:szCs w:val="23"/>
        </w:rPr>
        <w:t>Los períodos en que atiende el profesional se fijan por adelantado</w:t>
      </w:r>
      <w:r w:rsidRPr="002C15DF">
        <w:rPr>
          <w:rFonts w:ascii="Arial" w:hAnsi="Arial" w:cs="Arial"/>
          <w:sz w:val="23"/>
          <w:szCs w:val="23"/>
        </w:rPr>
        <w:t xml:space="preserve">, por ejemplo, para el próximo mes Juan Pérez atenderá los martes y viernes de 10:00 a 12:00 hs, para determinada especialidad y acción médica. Pero </w:t>
      </w:r>
      <w:r w:rsidRPr="007E39F0">
        <w:rPr>
          <w:rFonts w:ascii="Arial" w:hAnsi="Arial" w:cs="Arial"/>
          <w:b/>
          <w:sz w:val="23"/>
          <w:szCs w:val="23"/>
        </w:rPr>
        <w:t>el sistema debe permitir bloquear alguno de estos días</w:t>
      </w:r>
      <w:r w:rsidRPr="002C15DF">
        <w:rPr>
          <w:rFonts w:ascii="Arial" w:hAnsi="Arial" w:cs="Arial"/>
          <w:sz w:val="23"/>
          <w:szCs w:val="23"/>
        </w:rPr>
        <w:t xml:space="preserve"> (martes o viernes), en el caso de que no se deseen dar turnos por algún motivo en particular.</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4</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Realizar altas, bajas y modificaciones de datos de los pacientes.</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5</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Se deben proveer métodos de búsqueda para encontrar rápidamente profesionales, pacientes, etc.</w:t>
      </w: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6</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543BBE" w:rsidRPr="002C15DF" w:rsidRDefault="00543BBE" w:rsidP="008C4997">
      <w:pPr>
        <w:pStyle w:val="Heading1"/>
      </w:pPr>
      <w:r w:rsidRPr="002C15DF">
        <w:lastRenderedPageBreak/>
        <w:t>5 Proceso de armado de Agenda</w:t>
      </w:r>
    </w:p>
    <w:p w:rsidR="00543BBE" w:rsidRPr="002C15DF" w:rsidRDefault="00543BBE" w:rsidP="008C4997">
      <w:pPr>
        <w:pStyle w:val="Heading2"/>
      </w:pPr>
      <w:r w:rsidRPr="002C15DF">
        <w:t>Tipos de usuarios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Hay tres tipos de usuario que intervienen en este proceso:</w:t>
      </w:r>
    </w:p>
    <w:p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Administrador</w:t>
      </w:r>
      <w:r w:rsidRPr="002C15DF">
        <w:rPr>
          <w:rFonts w:ascii="Arial" w:hAnsi="Arial" w:cs="Arial"/>
          <w:sz w:val="23"/>
          <w:szCs w:val="23"/>
        </w:rPr>
        <w:t>, será el que tenga permiso para realizar modificaciones en el funcionamiento del sistema, por ejemplo, cambiar listas de especialidades, estudios, médicos, etc.</w:t>
      </w:r>
    </w:p>
    <w:p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Médico</w:t>
      </w:r>
      <w:r w:rsidRPr="002C15DF">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543BBE" w:rsidRPr="002C15DF" w:rsidRDefault="00543BBE"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Administrativo</w:t>
      </w:r>
      <w:r w:rsidRPr="002C15DF">
        <w:rPr>
          <w:rFonts w:ascii="Arial" w:hAnsi="Arial" w:cs="Arial"/>
          <w:sz w:val="23"/>
          <w:szCs w:val="23"/>
        </w:rPr>
        <w:t>, será el encargado de otorgar los turnos y de ingresar o modificar los datos de los pacientes. Además de emitir informes o listados.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No es necesario que existan tres personas físicas distintas para realizar estas tareas, incluso puede ser que una misma persona realice todas las operaciones.</w:t>
      </w:r>
    </w:p>
    <w:p w:rsidR="00543BBE" w:rsidRPr="002C15DF" w:rsidRDefault="00543BBE" w:rsidP="008C4997">
      <w:pPr>
        <w:pStyle w:val="Heading2"/>
      </w:pPr>
      <w:r w:rsidRPr="002C15DF">
        <w:t>Etapas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armado de la agenda se divide en 2 etapas:</w:t>
      </w:r>
    </w:p>
    <w:p w:rsidR="00543BBE" w:rsidRPr="002C15DF" w:rsidRDefault="00543BBE" w:rsidP="008C4997">
      <w:pPr>
        <w:autoSpaceDE w:val="0"/>
        <w:autoSpaceDN w:val="0"/>
        <w:adjustRightInd w:val="0"/>
        <w:spacing w:after="0" w:line="240" w:lineRule="auto"/>
        <w:rPr>
          <w:rFonts w:ascii="Arial" w:hAnsi="Arial" w:cs="Arial"/>
          <w:b/>
          <w:bCs/>
          <w:sz w:val="23"/>
          <w:szCs w:val="23"/>
        </w:rPr>
      </w:pPr>
    </w:p>
    <w:p w:rsidR="00543BBE" w:rsidRPr="002C15DF" w:rsidRDefault="00543BBE" w:rsidP="008C4997">
      <w:p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Especificación del conjunto de datos con que se trabajará:</w:t>
      </w:r>
    </w:p>
    <w:p w:rsidR="00543BBE" w:rsidRPr="002C15DF" w:rsidRDefault="00543BBE" w:rsidP="00CE2C19">
      <w:pPr>
        <w:pStyle w:val="ListParagraph"/>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 la lista de especialidades con las que trabajará el consultorio. Por ejemplo, cardiología, ginecología, traumatología, odontología, pediatría, clínica general, oftalmología, etc.</w:t>
      </w:r>
    </w:p>
    <w:p w:rsidR="00543BBE" w:rsidRPr="002C15DF" w:rsidRDefault="00543BBE" w:rsidP="003A77B2">
      <w:pPr>
        <w:pStyle w:val="ListParagraph"/>
        <w:numPr>
          <w:ilvl w:val="0"/>
          <w:numId w:val="12"/>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estudios, análisis o consultas a realizar por cada especialidad.</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El “control” sería aplicado para las consultas sin ninguna patología específica, que no son un tratamiento, análisis o estudio determinado.</w:t>
      </w:r>
    </w:p>
    <w:p w:rsidR="00543BBE" w:rsidRPr="002C15DF" w:rsidRDefault="00543BBE" w:rsidP="003A77B2">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También podrá haber otro tipo de estudio que sea compartido por varias especialidades.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Por ejemplo:</w:t>
      </w:r>
    </w:p>
    <w:p w:rsidR="00543BBE" w:rsidRPr="002C15DF" w:rsidRDefault="00543BBE" w:rsidP="008C4997">
      <w:pPr>
        <w:pStyle w:val="ListParagraph"/>
        <w:numPr>
          <w:ilvl w:val="0"/>
          <w:numId w:val="4"/>
        </w:numPr>
        <w:autoSpaceDE w:val="0"/>
        <w:autoSpaceDN w:val="0"/>
        <w:adjustRightInd w:val="0"/>
        <w:spacing w:after="0" w:line="240" w:lineRule="auto"/>
      </w:pPr>
      <w:r w:rsidRPr="002C15DF">
        <w:t xml:space="preserve">Cardiología: </w:t>
      </w:r>
    </w:p>
    <w:p w:rsidR="00543BBE" w:rsidRPr="002C15DF" w:rsidRDefault="00543BBE" w:rsidP="008C4997">
      <w:pPr>
        <w:pStyle w:val="ListParagraph"/>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ListParagraph"/>
        <w:numPr>
          <w:ilvl w:val="1"/>
          <w:numId w:val="4"/>
        </w:numPr>
        <w:autoSpaceDE w:val="0"/>
        <w:autoSpaceDN w:val="0"/>
        <w:adjustRightInd w:val="0"/>
        <w:spacing w:after="0" w:line="240" w:lineRule="auto"/>
      </w:pPr>
      <w:r w:rsidRPr="002C15DF">
        <w:t>Control</w:t>
      </w:r>
    </w:p>
    <w:p w:rsidR="00543BBE" w:rsidRPr="002C15DF" w:rsidRDefault="00543BBE" w:rsidP="008C4997">
      <w:pPr>
        <w:pStyle w:val="ListParagraph"/>
        <w:numPr>
          <w:ilvl w:val="1"/>
          <w:numId w:val="4"/>
        </w:numPr>
        <w:autoSpaceDE w:val="0"/>
        <w:autoSpaceDN w:val="0"/>
        <w:adjustRightInd w:val="0"/>
        <w:spacing w:after="0" w:line="240" w:lineRule="auto"/>
      </w:pPr>
      <w:r w:rsidRPr="002C15DF">
        <w:t>Electro cardiograma</w:t>
      </w:r>
    </w:p>
    <w:p w:rsidR="00543BBE" w:rsidRPr="002C15DF" w:rsidRDefault="00543BBE" w:rsidP="008C4997">
      <w:pPr>
        <w:pStyle w:val="ListParagraph"/>
        <w:numPr>
          <w:ilvl w:val="0"/>
          <w:numId w:val="4"/>
        </w:numPr>
        <w:autoSpaceDE w:val="0"/>
        <w:autoSpaceDN w:val="0"/>
        <w:adjustRightInd w:val="0"/>
        <w:spacing w:after="0" w:line="240" w:lineRule="auto"/>
      </w:pPr>
      <w:r w:rsidRPr="002C15DF">
        <w:t>Traumatología:</w:t>
      </w:r>
    </w:p>
    <w:p w:rsidR="00543BBE" w:rsidRPr="002C15DF" w:rsidRDefault="00543BBE" w:rsidP="008C4997">
      <w:pPr>
        <w:pStyle w:val="ListParagraph"/>
        <w:numPr>
          <w:ilvl w:val="1"/>
          <w:numId w:val="4"/>
        </w:numPr>
        <w:autoSpaceDE w:val="0"/>
        <w:autoSpaceDN w:val="0"/>
        <w:adjustRightInd w:val="0"/>
        <w:spacing w:after="0" w:line="240" w:lineRule="auto"/>
      </w:pPr>
      <w:r w:rsidRPr="002C15DF">
        <w:t>Consulta inicial</w:t>
      </w:r>
    </w:p>
    <w:p w:rsidR="00543BBE" w:rsidRPr="002C15DF" w:rsidRDefault="00543BBE" w:rsidP="008C4997">
      <w:pPr>
        <w:pStyle w:val="ListParagraph"/>
        <w:numPr>
          <w:ilvl w:val="1"/>
          <w:numId w:val="4"/>
        </w:numPr>
        <w:autoSpaceDE w:val="0"/>
        <w:autoSpaceDN w:val="0"/>
        <w:adjustRightInd w:val="0"/>
        <w:spacing w:after="0" w:line="240" w:lineRule="auto"/>
      </w:pPr>
      <w:r w:rsidRPr="002C15DF">
        <w:t>Control</w:t>
      </w:r>
    </w:p>
    <w:p w:rsidR="00543BBE" w:rsidRPr="002C15DF" w:rsidRDefault="00543BBE" w:rsidP="008C4997">
      <w:pPr>
        <w:pStyle w:val="ListParagraph"/>
        <w:numPr>
          <w:ilvl w:val="1"/>
          <w:numId w:val="4"/>
        </w:numPr>
        <w:autoSpaceDE w:val="0"/>
        <w:autoSpaceDN w:val="0"/>
        <w:adjustRightInd w:val="0"/>
        <w:spacing w:after="0" w:line="240" w:lineRule="auto"/>
      </w:pPr>
      <w:r w:rsidRPr="002C15DF">
        <w:t>Radiografía</w:t>
      </w:r>
    </w:p>
    <w:p w:rsidR="00543BBE" w:rsidRPr="002C15DF" w:rsidRDefault="00543BBE" w:rsidP="008C4997">
      <w:pPr>
        <w:pStyle w:val="ListParagraph"/>
        <w:numPr>
          <w:ilvl w:val="1"/>
          <w:numId w:val="4"/>
        </w:numPr>
        <w:autoSpaceDE w:val="0"/>
        <w:autoSpaceDN w:val="0"/>
        <w:adjustRightInd w:val="0"/>
        <w:spacing w:after="0" w:line="240" w:lineRule="auto"/>
      </w:pPr>
      <w:r w:rsidRPr="002C15DF">
        <w:t>Rehabilitación</w:t>
      </w:r>
    </w:p>
    <w:p w:rsidR="00543BBE" w:rsidRPr="002C15DF" w:rsidRDefault="00543BBE" w:rsidP="008C4997">
      <w:pPr>
        <w:pStyle w:val="ListParagraph"/>
        <w:numPr>
          <w:ilvl w:val="1"/>
          <w:numId w:val="4"/>
        </w:numPr>
        <w:autoSpaceDE w:val="0"/>
        <w:autoSpaceDN w:val="0"/>
        <w:adjustRightInd w:val="0"/>
        <w:spacing w:after="0" w:line="240" w:lineRule="auto"/>
      </w:pPr>
      <w:r w:rsidRPr="002C15DF">
        <w:t>Etc.</w:t>
      </w:r>
    </w:p>
    <w:p w:rsidR="00543BBE" w:rsidRPr="002C15DF" w:rsidRDefault="00543BBE" w:rsidP="008C4997">
      <w:pPr>
        <w:autoSpaceDE w:val="0"/>
        <w:autoSpaceDN w:val="0"/>
        <w:adjustRightInd w:val="0"/>
        <w:spacing w:after="0" w:line="240" w:lineRule="auto"/>
      </w:pP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definirán los datos de los profesionales: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Apellido y nombre</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 Número de Documento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Número de Matrícula</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Domicilio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Teléfono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Celular</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337081">
        <w:rPr>
          <w:rFonts w:ascii="Arial" w:hAnsi="Arial" w:cs="Arial"/>
          <w:sz w:val="23"/>
          <w:szCs w:val="23"/>
          <w:lang w:val="pt-BR"/>
        </w:rPr>
        <w:t>- 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Especialidades</w:t>
      </w:r>
    </w:p>
    <w:p w:rsidR="00543BBE" w:rsidRPr="002C15DF" w:rsidRDefault="00543BBE" w:rsidP="008C4997">
      <w:pPr>
        <w:pStyle w:val="Heading2"/>
      </w:pPr>
      <w:r w:rsidRPr="002C15DF">
        <w:t>Restricciones:</w:t>
      </w:r>
    </w:p>
    <w:p w:rsidR="00543BBE" w:rsidRPr="002C15DF" w:rsidRDefault="00543BBE" w:rsidP="008C4997">
      <w:pPr>
        <w:pStyle w:val="ListParagraph"/>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Cada médico podrá tener una o más especialidades, por cada especialidad estará habilitado para realizar uno o más estudios.</w:t>
      </w:r>
    </w:p>
    <w:p w:rsidR="00543BBE" w:rsidRPr="002C15DF" w:rsidRDefault="00543BBE" w:rsidP="008C4997">
      <w:pPr>
        <w:pStyle w:val="ListParagraph"/>
        <w:numPr>
          <w:ilvl w:val="0"/>
          <w:numId w:val="4"/>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Existirán tres tipos de agenda o forma de administrar los turnos, esto tipos no son modificables, aunque el profesional puede optar por cuál quiere:</w:t>
      </w:r>
    </w:p>
    <w:p w:rsidR="00543BBE" w:rsidRPr="002C15DF" w:rsidRDefault="00543BBE" w:rsidP="008C4997">
      <w:pPr>
        <w:pStyle w:val="ListParagraph"/>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a intervalos de tiempo fijo, atendiendo de a un paciente por vez.</w:t>
      </w:r>
    </w:p>
    <w:p w:rsidR="00543BBE" w:rsidRPr="002C15DF" w:rsidRDefault="00543BBE" w:rsidP="008C4997">
      <w:pPr>
        <w:pStyle w:val="ListParagraph"/>
        <w:numPr>
          <w:ilvl w:val="0"/>
          <w:numId w:val="5"/>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Turnos por orden de llegada, en un período de tiempo especificado con anterioridad.</w:t>
      </w:r>
    </w:p>
    <w:p w:rsidR="00543BBE" w:rsidRPr="002C15DF" w:rsidRDefault="00543BBE" w:rsidP="008C4997">
      <w:pPr>
        <w:pStyle w:val="ListParagraph"/>
        <w:numPr>
          <w:ilvl w:val="0"/>
          <w:numId w:val="5"/>
        </w:numPr>
        <w:autoSpaceDE w:val="0"/>
        <w:autoSpaceDN w:val="0"/>
        <w:adjustRightInd w:val="0"/>
        <w:spacing w:after="0" w:line="240" w:lineRule="auto"/>
      </w:pPr>
      <w:r w:rsidRPr="002C15DF">
        <w:rPr>
          <w:rFonts w:ascii="Arial" w:hAnsi="Arial" w:cs="Arial"/>
          <w:sz w:val="23"/>
          <w:szCs w:val="23"/>
        </w:rPr>
        <w:t>Turnos a intervalos de tiempo fijo, pero atendiendo de a más de un paciente por vez.</w:t>
      </w:r>
    </w:p>
    <w:p w:rsidR="00543BBE" w:rsidRPr="002C15DF" w:rsidRDefault="00543BBE" w:rsidP="003A77B2">
      <w:pPr>
        <w:autoSpaceDE w:val="0"/>
        <w:autoSpaceDN w:val="0"/>
        <w:adjustRightInd w:val="0"/>
        <w:spacing w:after="0" w:line="240" w:lineRule="auto"/>
      </w:pPr>
    </w:p>
    <w:p w:rsidR="00543BBE" w:rsidRPr="002C15DF" w:rsidRDefault="00543BBE" w:rsidP="003A77B2">
      <w:pPr>
        <w:autoSpaceDE w:val="0"/>
        <w:autoSpaceDN w:val="0"/>
        <w:adjustRightInd w:val="0"/>
        <w:spacing w:after="0" w:line="240" w:lineRule="auto"/>
      </w:pPr>
      <w:r w:rsidRPr="002C15DF">
        <w:rPr>
          <w:rFonts w:ascii="Arial" w:hAnsi="Arial" w:cs="Arial"/>
          <w:sz w:val="23"/>
          <w:szCs w:val="23"/>
        </w:rPr>
        <w:t>Todas estas especificaciones se determinarán antes de poner en marcha el sistema.</w:t>
      </w:r>
    </w:p>
    <w:p w:rsidR="00543BBE" w:rsidRPr="002C15DF" w:rsidRDefault="00543BBE" w:rsidP="008C4997">
      <w:pPr>
        <w:autoSpaceDE w:val="0"/>
        <w:autoSpaceDN w:val="0"/>
        <w:adjustRightInd w:val="0"/>
        <w:spacing w:after="0" w:line="240" w:lineRule="auto"/>
      </w:pPr>
    </w:p>
    <w:p w:rsidR="00543BBE" w:rsidRPr="002C15DF" w:rsidRDefault="00543BBE" w:rsidP="003A77B2">
      <w:pPr>
        <w:pStyle w:val="Heading2"/>
      </w:pPr>
      <w:r w:rsidRPr="002C15DF">
        <w:t>Armado de la agenda</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comienzo de cada período determinado, cada médico seleccionará una especialidad y una subespecialidad y elegirá el tipo de turnos que desea dar, los días, horarios e intervalos de tiempo en que atenderá. Luego podría repetir esta operación todas las veces que sea necesario. La agenda estará habilitada para este profesional, sólo en los horarios seleccionados.</w:t>
      </w:r>
    </w:p>
    <w:p w:rsidR="00543BBE" w:rsidRPr="002C15DF" w:rsidRDefault="00543BBE" w:rsidP="00FE5AD2">
      <w:pPr>
        <w:pStyle w:val="Heading1"/>
      </w:pPr>
      <w:r w:rsidRPr="002C15DF">
        <w:t>6 Proceso de Asignación de los turnos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turnos se otorgan diferenciando en dos clases de pacientes:</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19 Pacientes que vienen por primera vez:</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le solicitan todos los datos personales:</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Nombre y Apellido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DNI</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Fecha de nacimiento</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Obra social</w:t>
      </w:r>
    </w:p>
    <w:p w:rsidR="00543BBE" w:rsidRPr="00337081" w:rsidRDefault="00543BBE" w:rsidP="008C4997">
      <w:pPr>
        <w:autoSpaceDE w:val="0"/>
        <w:autoSpaceDN w:val="0"/>
        <w:adjustRightInd w:val="0"/>
        <w:spacing w:after="0" w:line="240" w:lineRule="auto"/>
        <w:rPr>
          <w:rFonts w:ascii="Arial" w:hAnsi="Arial" w:cs="Arial"/>
          <w:sz w:val="23"/>
          <w:szCs w:val="23"/>
          <w:lang w:val="pt-BR"/>
        </w:rPr>
      </w:pPr>
      <w:r w:rsidRPr="002C15DF">
        <w:rPr>
          <w:rFonts w:ascii="Arial" w:eastAsia="SymbolMT" w:hAnsi="Arial" w:cs="Arial"/>
          <w:sz w:val="23"/>
          <w:szCs w:val="23"/>
        </w:rPr>
        <w:t></w:t>
      </w:r>
      <w:r w:rsidRPr="00337081">
        <w:rPr>
          <w:rFonts w:ascii="SymbolMT" w:eastAsia="SymbolMT" w:hAnsi="Arial" w:cs="SymbolMT"/>
          <w:sz w:val="23"/>
          <w:szCs w:val="23"/>
          <w:lang w:val="pt-BR"/>
        </w:rPr>
        <w:t xml:space="preserve"> </w:t>
      </w:r>
      <w:r w:rsidRPr="00337081">
        <w:rPr>
          <w:rFonts w:ascii="Arial" w:hAnsi="Arial" w:cs="Arial"/>
          <w:sz w:val="23"/>
          <w:szCs w:val="23"/>
          <w:lang w:val="pt-BR"/>
        </w:rPr>
        <w:t>Nº afiliado Obra social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Nº Teléfono</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E-mail</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Dirección</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Localidad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Una vez que se tienen estos datos, se les puede asignar un turno.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20 Pacientes que han concurrido con anterioridad:</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En este caso no se le pedirán la totalidad de los datos, porque ya se los tendrá en el sistema. Solo será necesario solicitarle nombre y apellido o tipo y número de documento, para ubicar al paciente dentro del sistema. </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21</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Los pacientes podrán solicitar turnos para un médico en particular, para algún médico de una especialidad o para una determinada acción médica. </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cualquiera de los tres casos el turno será dado para un determinado médico, lo que varía es la forma de seleccionarlo. Si se ingresa una especialidad o una acción médica, se podrá seleccionar entre los médicos que tienen esa especialidad o que realizan esa acción médica.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22</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paciente podrá elegir el día y horario que le convenga, siempre que el turno que elija esté en el horario de atención del médico y no haya sido reservado por algún otro paciente previamente, y que el día no se encuentre bloqueado.</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23</w:t>
      </w:r>
    </w:p>
    <w:p w:rsidR="00543BBE" w:rsidRPr="002C15DF" w:rsidRDefault="00543BBE" w:rsidP="008C4997">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se utiliza para planificar las citas diarias de cada médico. Desde la pantalla podrán ver los pacientes que tiene citados el médico en el día.</w:t>
      </w:r>
    </w:p>
    <w:p w:rsidR="00543BBE" w:rsidRPr="002C15DF" w:rsidRDefault="00543BBE" w:rsidP="008C4997">
      <w:pPr>
        <w:autoSpaceDE w:val="0"/>
        <w:autoSpaceDN w:val="0"/>
        <w:adjustRightInd w:val="0"/>
        <w:spacing w:after="0" w:line="240" w:lineRule="auto"/>
        <w:rPr>
          <w:rFonts w:ascii="Arial" w:hAnsi="Arial" w:cs="Arial"/>
          <w:sz w:val="23"/>
          <w:szCs w:val="23"/>
        </w:rPr>
      </w:pPr>
    </w:p>
    <w:p w:rsidR="00543BBE" w:rsidRPr="002C15DF" w:rsidRDefault="00543BBE" w:rsidP="008C4997">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24</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la agenda se tendrán las opciones: dar turno, bloquear/desbloquear turno, una lista desplegable con los médicos disponibles (sólo se ve la agenda del que esté seleccionado); otra con las especialidades disponibles y otra con las acciones médicas disponibles. También se verá un calendario, donde se podrá elegir una fecha determinada, y se mostrará la agenda del médico correspondiente al día elegido.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25</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agenda permite a cada médico bloquear turnos de tal forma que no se puedan dar citas en ese día y así quedar reservado. También existirá la opción desbloquear turno.</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26</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usuario también podrá emitir informes o listados. Algunos listados que se pueden emitir son:</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citados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profesional,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Pacientes por Obra Social, a atender en un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disponibles en el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especialidad</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eastAsia="SymbolMT" w:hAnsi="Arial" w:cs="Arial"/>
          <w:sz w:val="23"/>
          <w:szCs w:val="23"/>
        </w:rPr>
        <w:t></w:t>
      </w:r>
      <w:r w:rsidRPr="002C15DF">
        <w:rPr>
          <w:rFonts w:ascii="SymbolMT" w:eastAsia="SymbolMT" w:hAnsi="Arial" w:cs="SymbolMT"/>
          <w:sz w:val="23"/>
          <w:szCs w:val="23"/>
        </w:rPr>
        <w:t xml:space="preserve"> </w:t>
      </w:r>
      <w:r w:rsidRPr="002C15DF">
        <w:rPr>
          <w:rFonts w:ascii="Arial" w:hAnsi="Arial" w:cs="Arial"/>
          <w:sz w:val="23"/>
          <w:szCs w:val="23"/>
        </w:rPr>
        <w:t>Profesionales por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proofErr w:type="spellStart"/>
      <w:r w:rsidRPr="002C15DF">
        <w:rPr>
          <w:rFonts w:ascii="Arial" w:hAnsi="Arial" w:cs="Arial"/>
          <w:b/>
          <w:bCs/>
          <w:sz w:val="23"/>
          <w:szCs w:val="23"/>
        </w:rPr>
        <w:t>Req</w:t>
      </w:r>
      <w:proofErr w:type="spellEnd"/>
      <w:r w:rsidRPr="002C15DF">
        <w:rPr>
          <w:rFonts w:ascii="Arial" w:hAnsi="Arial" w:cs="Arial"/>
          <w:b/>
          <w:bCs/>
          <w:sz w:val="23"/>
          <w:szCs w:val="23"/>
        </w:rPr>
        <w:t xml:space="preserve"> 27 Bloqueo de días / turnos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543BBE" w:rsidRPr="002C15DF" w:rsidRDefault="00543BBE" w:rsidP="003A77B2">
      <w:pPr>
        <w:pStyle w:val="Heading1"/>
      </w:pPr>
      <w:r w:rsidRPr="002C15DF">
        <w:t>7 Emisión de Informes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Los informes serán los siguientes:</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pStyle w:val="Heading2"/>
      </w:pPr>
      <w:r w:rsidRPr="002C15DF">
        <w:t>Listados de Pacientes</w:t>
      </w: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seleccionado esto, se tiene la posibilidad de imprimir directamente el listado, o bien se puede tener una vista previa del mismo en pantalla.</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el listado figura el nombre y apellido del paciente, el horario del turno que tiene asignado, el profesional con el que tiene cita y la acción médica.</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Profesional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elegida esta opción, se tiene acceso a una pantalla en donde debe seleccionarse de un menú desplegable el nombre del profesional del que se quiere tener el listado. Se tiene también la posibilidad de listar los pacientes que tienen turno dentro de un determinado rango de fechas.</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También se puede, como en el caso anterior, listar todos los pacientes o seleccionar según Acción Médica a través de un menú desplegable.</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Obra Social</w:t>
      </w:r>
    </w:p>
    <w:p w:rsidR="00543BBE" w:rsidRPr="002C15DF" w:rsidRDefault="00543BBE" w:rsidP="003A77B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Cuando se elige esta opción, se ve una pantalla similar a las anteriores en donde puede seleccionarse de un menú desplegable la Obra Social por la que se quiere listar.</w:t>
      </w:r>
    </w:p>
    <w:p w:rsidR="00543BBE" w:rsidRPr="002C15DF" w:rsidRDefault="00543BBE" w:rsidP="003A77B2">
      <w:pPr>
        <w:autoSpaceDE w:val="0"/>
        <w:autoSpaceDN w:val="0"/>
        <w:adjustRightInd w:val="0"/>
        <w:spacing w:after="0" w:line="240" w:lineRule="auto"/>
        <w:rPr>
          <w:rFonts w:ascii="Arial" w:hAnsi="Arial" w:cs="Arial"/>
          <w:sz w:val="23"/>
          <w:szCs w:val="23"/>
        </w:rPr>
      </w:pPr>
    </w:p>
    <w:p w:rsidR="00543BBE" w:rsidRPr="002C15DF" w:rsidRDefault="00543BBE" w:rsidP="003A77B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Listados de Profesionales</w:t>
      </w:r>
    </w:p>
    <w:p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día</w:t>
      </w:r>
    </w:p>
    <w:p w:rsidR="00543BBE" w:rsidRPr="002C15DF" w:rsidRDefault="00543BBE" w:rsidP="0097052E">
      <w:pPr>
        <w:autoSpaceDE w:val="0"/>
        <w:autoSpaceDN w:val="0"/>
        <w:adjustRightInd w:val="0"/>
        <w:spacing w:after="0" w:line="240" w:lineRule="auto"/>
        <w:ind w:firstLine="720"/>
        <w:rPr>
          <w:rFonts w:ascii="Arial" w:hAnsi="Arial" w:cs="Arial"/>
          <w:sz w:val="23"/>
          <w:szCs w:val="23"/>
        </w:rPr>
      </w:pPr>
      <w:r w:rsidRPr="002C15DF">
        <w:rPr>
          <w:rFonts w:ascii="Arial" w:hAnsi="Arial" w:cs="Arial"/>
          <w:sz w:val="23"/>
          <w:szCs w:val="23"/>
        </w:rPr>
        <w:t>Puede ser filtrado por especialidad o no.</w:t>
      </w:r>
    </w:p>
    <w:p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Por especialidad</w:t>
      </w:r>
    </w:p>
    <w:p w:rsidR="00543BBE" w:rsidRPr="002C15DF" w:rsidRDefault="00543BBE"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lastRenderedPageBreak/>
        <w:t>Por Acción Médica</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r w:rsidRPr="002C15DF">
        <w:rPr>
          <w:rFonts w:ascii="Arial" w:hAnsi="Arial" w:cs="Arial"/>
          <w:sz w:val="23"/>
          <w:szCs w:val="23"/>
        </w:rPr>
        <w:t>Dada una Acción Medica y obtener un listado de todos los médicos que la realizan.</w:t>
      </w: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97052E">
      <w:pPr>
        <w:autoSpaceDE w:val="0"/>
        <w:autoSpaceDN w:val="0"/>
        <w:adjustRightInd w:val="0"/>
        <w:spacing w:after="0" w:line="240" w:lineRule="auto"/>
        <w:ind w:left="720"/>
        <w:rPr>
          <w:rFonts w:ascii="Arial" w:hAnsi="Arial" w:cs="Arial"/>
          <w:sz w:val="23"/>
          <w:szCs w:val="23"/>
        </w:rPr>
      </w:pPr>
    </w:p>
    <w:p w:rsidR="00543BBE" w:rsidRPr="002C15DF" w:rsidRDefault="00543BBE" w:rsidP="00FE5AD2">
      <w:pPr>
        <w:pStyle w:val="Heading1"/>
      </w:pPr>
      <w:r w:rsidRPr="002C15DF">
        <w:t>8 Funcionalidades del Sistema</w:t>
      </w:r>
    </w:p>
    <w:p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Turnos</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Dar turno</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Bloquear día</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Desbloquear día</w:t>
      </w:r>
    </w:p>
    <w:p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Buscar</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Alta</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Editar</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Eliminar</w:t>
      </w:r>
    </w:p>
    <w:p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Informes</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Pacientes</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profesional</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obra social</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Profesionales</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día</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especialidad</w:t>
      </w:r>
    </w:p>
    <w:p w:rsidR="00543BBE" w:rsidRPr="002C15DF" w:rsidRDefault="00543BBE"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Por acción medica</w:t>
      </w:r>
    </w:p>
    <w:p w:rsidR="00543BBE" w:rsidRPr="002C15DF" w:rsidRDefault="00543BBE"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Ayuda</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Contenido</w:t>
      </w:r>
    </w:p>
    <w:p w:rsidR="00543BBE" w:rsidRPr="002C15DF" w:rsidRDefault="00543BBE"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2C15DF">
        <w:rPr>
          <w:rFonts w:ascii="Arial" w:hAnsi="Arial" w:cs="Arial"/>
          <w:bCs/>
          <w:sz w:val="23"/>
          <w:szCs w:val="23"/>
        </w:rPr>
        <w:t xml:space="preserve">Acerca de </w:t>
      </w:r>
    </w:p>
    <w:p w:rsidR="00543BBE" w:rsidRPr="002C15DF" w:rsidRDefault="00543BBE" w:rsidP="00FE5AD2">
      <w:pPr>
        <w:autoSpaceDE w:val="0"/>
        <w:autoSpaceDN w:val="0"/>
        <w:adjustRightInd w:val="0"/>
        <w:spacing w:after="0" w:line="240" w:lineRule="auto"/>
        <w:rPr>
          <w:rFonts w:ascii="Arial" w:hAnsi="Arial" w:cs="Arial"/>
          <w:bCs/>
          <w:sz w:val="23"/>
          <w:szCs w:val="23"/>
        </w:rPr>
      </w:pPr>
    </w:p>
    <w:p w:rsidR="00543BBE" w:rsidRPr="002C15DF" w:rsidRDefault="00543BBE" w:rsidP="00FE5AD2">
      <w:pPr>
        <w:pStyle w:val="Heading1"/>
      </w:pPr>
      <w:r w:rsidRPr="002C15DF">
        <w:t>9 Apéndice</w:t>
      </w: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Selección del profesional:</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Lo primero que se debe hacer es elegir un modo de selección, o sea, se puede elegir dar un turno para un profesional determinado, o para cualquier profesional que tenga una especialidad / subespecialidad específica, o para determinada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modo de selección implica cuál es el orden en que se van a elegir las tres categorías que hay que completar para dar un turno: profesional, especialidad / subespecialidad y acción médica.</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Las posibles combinaciones son:</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Especialidad / Subespecialidad y Acción Médica</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Apellido y Nombre, Acción Médica y Especialidad / Subespecialidad</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Apellido y Nombre y Acción Médica</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Especialidad / Subespecialidad, Acción Médica y Apellido y Nombre</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Especialidad / Subespecialidad y Apellido y Nombre</w:t>
      </w:r>
    </w:p>
    <w:p w:rsidR="00543BBE" w:rsidRPr="002C15DF" w:rsidRDefault="00543BBE"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Acción Médica, Apellido y Nombre y Especialidad / Subespecialidad</w:t>
      </w:r>
    </w:p>
    <w:p w:rsidR="00543BBE" w:rsidRPr="002C15DF" w:rsidRDefault="00543BBE" w:rsidP="00FE5AD2">
      <w:pPr>
        <w:autoSpaceDE w:val="0"/>
        <w:autoSpaceDN w:val="0"/>
        <w:adjustRightInd w:val="0"/>
        <w:spacing w:after="0" w:line="240" w:lineRule="auto"/>
        <w:rPr>
          <w:rFonts w:ascii="Arial" w:hAnsi="Arial" w:cs="Arial"/>
          <w:b/>
          <w:bCs/>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Calendario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Una vez elegido el profesional, se actualiza el calendario, según el rango de fechas en que atiende el mismo, desplegándose los días de la semana en que atiende el mismo.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Agenda para un día determinado</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Luego de elegir la fecha correspondiente para el turno, se despliega la agenda del profesional elegido para la fecha elegida, con los turnos otorgados y los que aún están libres.</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El tipo de agenda que se visualiza, depende de lo que haya determinado el profesional en el momento de cargar sus datos para ese período</w:t>
      </w:r>
    </w:p>
    <w:p w:rsidR="00543BBE" w:rsidRPr="002C15DF" w:rsidRDefault="00543BBE" w:rsidP="00FE5AD2">
      <w:pPr>
        <w:autoSpaceDE w:val="0"/>
        <w:autoSpaceDN w:val="0"/>
        <w:adjustRightInd w:val="0"/>
        <w:spacing w:after="0" w:line="240" w:lineRule="auto"/>
        <w:rPr>
          <w:rFonts w:ascii="Arial" w:hAnsi="Arial" w:cs="Arial"/>
          <w:sz w:val="23"/>
          <w:szCs w:val="23"/>
        </w:rPr>
      </w:pP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puede visualizar tres tipos de agenda:</w:t>
      </w:r>
    </w:p>
    <w:p w:rsidR="00543BBE" w:rsidRPr="002C15DF" w:rsidRDefault="00543BBE" w:rsidP="003C7384">
      <w:pPr>
        <w:autoSpaceDE w:val="0"/>
        <w:autoSpaceDN w:val="0"/>
        <w:adjustRightInd w:val="0"/>
        <w:spacing w:after="0" w:line="240" w:lineRule="auto"/>
        <w:rPr>
          <w:rFonts w:ascii="Wingdings-Regular" w:eastAsia="Wingdings-Regular" w:hAnsi="Arial" w:cs="Wingdings-Regular"/>
          <w:sz w:val="23"/>
          <w:szCs w:val="23"/>
        </w:rPr>
      </w:pPr>
    </w:p>
    <w:p w:rsidR="00543BBE" w:rsidRPr="002C15DF" w:rsidRDefault="00543BBE" w:rsidP="003C7384">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atendiendo de a un paciente por vez.</w:t>
      </w:r>
    </w:p>
    <w:p w:rsidR="00543BBE" w:rsidRPr="002C15DF" w:rsidRDefault="00543BBE" w:rsidP="00FE5AD2">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se mostrará el día dividido en intervalos de tiempo fijos.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 xml:space="preserve">Este intervalo depende de lo que haya estipulado el profesional correspondiente. Puede ser, por ejemplo, </w:t>
      </w:r>
      <w:smartTag w:uri="urn:schemas-microsoft-com:office:smarttags" w:element="metricconverter">
        <w:smartTagPr>
          <w:attr w:name="ProductID" w:val="15 mi"/>
        </w:smartTagPr>
        <w:r w:rsidRPr="002C15DF">
          <w:rPr>
            <w:rFonts w:ascii="Arial" w:hAnsi="Arial" w:cs="Arial"/>
            <w:sz w:val="23"/>
            <w:szCs w:val="23"/>
          </w:rPr>
          <w:t>15 mi</w:t>
        </w:r>
      </w:smartTag>
      <w:r w:rsidRPr="002C15DF">
        <w:rPr>
          <w:rFonts w:ascii="Arial" w:hAnsi="Arial" w:cs="Arial"/>
          <w:sz w:val="23"/>
          <w:szCs w:val="23"/>
        </w:rPr>
        <w:t>, 20 min, etc. A continuación de cada horario aparecerá el nombre de un paciente, si el turno en ese horario ya fue otorgado, o aparecerá un espacio en blanco, si el turno aún está libre.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tipo de turnos, solamente un paciente puede tener cita para una determinada hora.</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por orden de llegada, en un período de tiempo especificado con anterioridad.</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En este caso, no figura todo el día dividido en intervalos de tiempo, sino que los mismos se van cargando a medida que se van ingresando pacientes.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tipo de turnos se utiliza para ir asignándoles un horario a los pacientes que llegan, de acuerdo al tiempo que ocupe la acción médica para la cual reservan el turno. Los turnos se van asignando en forma correlativa (orden de llegada).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lastRenderedPageBreak/>
        <w:t>Tiene la particularidad de que, si hay pacientes con turno, los mismos quedan todos en la parte superior de la agenda, quedando la parte inferior en blanco.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Llegada la hora de finalización del horario de atención del médico (estipulado de antemano), no se dejan ingresar más pacientes.</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Turnos a intervalos de tiempo fijo, pero atendiendo de a más de un paciente por vez.</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Este caso es igual al primero, en donde la agenda está divida en intervalos de tiempo fijos estipulados con anterioridad. La diferencia es que en un determinado horario puede estar citado más de un paciente.</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La cantidad de pacientes por horario, también es determinada por el profesional durante el armado de su agenda.</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Cualquiera sea el tipo de agenda mostrada, que quede un espacio en blanco, significa que el turno en dicho horario no fue otorgado. Para otorgar el turno, es necesario realizar clic sobre el espacio en blanco, luego presionar el botón Dar Turno y a continuación se despliega la ventana “Lista de Pacientes”, cuyo funcionamiento se detalla más adelante. Cuando se presiona el botón OK en dicha ventana, se vuelve a la pantalla de turnos, pero en lugar de aparecer en blanco el horario en cuestión, aparece el nombre y apellido del paciente elegido.</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Presionando el botón Salir, se cierra la ventana para dar turnos.</w:t>
      </w: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sz w:val="23"/>
          <w:szCs w:val="23"/>
        </w:rPr>
        <w:t>Se debe dar la posibilidad de atenderse con el mismo profesional pero haciendo un cambio de turno.</w:t>
      </w:r>
    </w:p>
    <w:p w:rsidR="00543BBE" w:rsidRPr="002C15DF" w:rsidRDefault="00543BBE" w:rsidP="00DB0589">
      <w:pPr>
        <w:autoSpaceDE w:val="0"/>
        <w:autoSpaceDN w:val="0"/>
        <w:adjustRightInd w:val="0"/>
        <w:spacing w:after="0" w:line="240" w:lineRule="auto"/>
        <w:rPr>
          <w:rFonts w:ascii="Arial" w:hAnsi="Arial" w:cs="Arial"/>
          <w:sz w:val="23"/>
          <w:szCs w:val="23"/>
        </w:rPr>
      </w:pPr>
    </w:p>
    <w:p w:rsidR="00543BBE" w:rsidRPr="002C15DF" w:rsidRDefault="00543BBE" w:rsidP="00DB058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Los datos de pacientes que se registran son:</w:t>
      </w:r>
    </w:p>
    <w:p w:rsidR="00543BBE" w:rsidRPr="002C15DF" w:rsidRDefault="00543BBE" w:rsidP="00DB0589">
      <w:pPr>
        <w:autoSpaceDE w:val="0"/>
        <w:autoSpaceDN w:val="0"/>
        <w:adjustRightInd w:val="0"/>
        <w:spacing w:after="0" w:line="240" w:lineRule="auto"/>
        <w:rPr>
          <w:rFonts w:ascii="Arial" w:hAnsi="Arial" w:cs="Arial"/>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37"/>
        <w:gridCol w:w="2337"/>
        <w:gridCol w:w="2338"/>
        <w:gridCol w:w="2338"/>
      </w:tblGrid>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Datos personales</w:t>
            </w:r>
          </w:p>
        </w:tc>
        <w:tc>
          <w:tcPr>
            <w:tcW w:w="2337"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Domicilio</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Formas de comunicación</w:t>
            </w:r>
          </w:p>
        </w:tc>
        <w:tc>
          <w:tcPr>
            <w:tcW w:w="2338" w:type="dxa"/>
          </w:tcPr>
          <w:p w:rsidR="00543BBE" w:rsidRPr="002C15DF" w:rsidRDefault="00543BBE" w:rsidP="00D27F79">
            <w:pPr>
              <w:autoSpaceDE w:val="0"/>
              <w:autoSpaceDN w:val="0"/>
              <w:adjustRightInd w:val="0"/>
              <w:spacing w:after="0" w:line="240" w:lineRule="auto"/>
              <w:rPr>
                <w:rFonts w:ascii="Arial" w:hAnsi="Arial" w:cs="Arial"/>
                <w:b/>
                <w:bCs/>
                <w:sz w:val="23"/>
                <w:szCs w:val="23"/>
              </w:rPr>
            </w:pPr>
            <w:r w:rsidRPr="002C15DF">
              <w:rPr>
                <w:rFonts w:ascii="Arial" w:hAnsi="Arial" w:cs="Arial"/>
                <w:b/>
                <w:bCs/>
                <w:sz w:val="23"/>
                <w:szCs w:val="23"/>
              </w:rPr>
              <w:t>Obra social</w:t>
            </w:r>
          </w:p>
        </w:tc>
      </w:tr>
      <w:tr w:rsidR="00543BBE" w:rsidRPr="002C15DF" w:rsidTr="00D27F79">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Apellido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Historia Clínica</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Tipo y Nro. de Documento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Fecha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Lugar de Nacimiento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Nacionalidad</w:t>
            </w:r>
          </w:p>
        </w:tc>
        <w:tc>
          <w:tcPr>
            <w:tcW w:w="2337"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Calle</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Número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Piso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Departamento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Código Postal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Localidad</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Provincia</w:t>
            </w: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Teléfono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Celular</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Email</w:t>
            </w:r>
          </w:p>
          <w:p w:rsidR="00543BBE" w:rsidRPr="002C15DF" w:rsidRDefault="00543BBE" w:rsidP="00D27F79">
            <w:pPr>
              <w:autoSpaceDE w:val="0"/>
              <w:autoSpaceDN w:val="0"/>
              <w:adjustRightInd w:val="0"/>
              <w:spacing w:after="0" w:line="240" w:lineRule="auto"/>
              <w:rPr>
                <w:rFonts w:ascii="Arial" w:hAnsi="Arial" w:cs="Arial"/>
                <w:b/>
                <w:bCs/>
                <w:sz w:val="23"/>
                <w:szCs w:val="23"/>
              </w:rPr>
            </w:pPr>
          </w:p>
        </w:tc>
        <w:tc>
          <w:tcPr>
            <w:tcW w:w="2338" w:type="dxa"/>
          </w:tcPr>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 la Obra Social</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Nro. de afiliado</w:t>
            </w:r>
          </w:p>
          <w:p w:rsidR="00543BBE" w:rsidRPr="002C15DF" w:rsidRDefault="00543BBE" w:rsidP="00D27F79">
            <w:pPr>
              <w:autoSpaceDE w:val="0"/>
              <w:autoSpaceDN w:val="0"/>
              <w:adjustRightInd w:val="0"/>
              <w:spacing w:after="0" w:line="240" w:lineRule="auto"/>
              <w:rPr>
                <w:rFonts w:ascii="Arial" w:hAnsi="Arial" w:cs="Arial"/>
                <w:sz w:val="23"/>
                <w:szCs w:val="23"/>
              </w:rPr>
            </w:pPr>
            <w:r w:rsidRPr="002C15DF">
              <w:rPr>
                <w:rFonts w:ascii="Arial" w:eastAsia="Wingdings-Regular" w:hAnsi="Arial" w:cs="Arial"/>
                <w:sz w:val="23"/>
                <w:szCs w:val="23"/>
              </w:rPr>
              <w:t></w:t>
            </w:r>
            <w:r w:rsidRPr="002C15DF">
              <w:rPr>
                <w:rFonts w:ascii="Wingdings-Regular" w:eastAsia="Wingdings-Regular" w:hAnsi="Arial" w:cs="Wingdings-Regular"/>
                <w:sz w:val="23"/>
                <w:szCs w:val="23"/>
              </w:rPr>
              <w:t xml:space="preserve"> </w:t>
            </w:r>
            <w:r w:rsidRPr="002C15DF">
              <w:rPr>
                <w:rFonts w:ascii="Arial" w:hAnsi="Arial" w:cs="Arial"/>
                <w:sz w:val="23"/>
                <w:szCs w:val="23"/>
              </w:rPr>
              <w:t>Nombre del plan de la obra social</w:t>
            </w:r>
          </w:p>
        </w:tc>
      </w:tr>
    </w:tbl>
    <w:p w:rsidR="00543BBE" w:rsidRPr="002C15DF" w:rsidRDefault="00543BBE" w:rsidP="00DB0589">
      <w:pPr>
        <w:autoSpaceDE w:val="0"/>
        <w:autoSpaceDN w:val="0"/>
        <w:adjustRightInd w:val="0"/>
        <w:spacing w:after="0" w:line="240" w:lineRule="auto"/>
        <w:rPr>
          <w:rFonts w:ascii="Arial" w:hAnsi="Arial" w:cs="Arial"/>
          <w:b/>
          <w:bCs/>
          <w:sz w:val="23"/>
          <w:szCs w:val="23"/>
        </w:rPr>
      </w:pPr>
    </w:p>
    <w:p w:rsidR="00543BBE" w:rsidRPr="002C15DF" w:rsidRDefault="00543BBE" w:rsidP="00DB0589">
      <w:pPr>
        <w:autoSpaceDE w:val="0"/>
        <w:autoSpaceDN w:val="0"/>
        <w:adjustRightInd w:val="0"/>
        <w:spacing w:after="0" w:line="240" w:lineRule="auto"/>
        <w:rPr>
          <w:rFonts w:ascii="Arial" w:hAnsi="Arial" w:cs="Arial"/>
          <w:sz w:val="23"/>
          <w:szCs w:val="23"/>
        </w:rPr>
      </w:pPr>
      <w:r w:rsidRPr="002C15DF">
        <w:rPr>
          <w:rFonts w:ascii="Arial" w:hAnsi="Arial" w:cs="Arial"/>
          <w:b/>
          <w:bCs/>
          <w:sz w:val="23"/>
          <w:szCs w:val="23"/>
        </w:rPr>
        <w:t>D</w:t>
      </w:r>
      <w:r w:rsidRPr="002C15DF">
        <w:rPr>
          <w:rFonts w:ascii="Arial" w:hAnsi="Arial" w:cs="Arial"/>
          <w:sz w:val="23"/>
          <w:szCs w:val="23"/>
        </w:rPr>
        <w:t>ebido a que hay datos que se tienen que ingresar en forma obligatoria, los mismos se marcan con un *. Igualmente, si no se ingresa alguno de ellos, al presionar el botón Aceptar, se muestra un mensaje indicando cuál es el dato que falta.</w:t>
      </w:r>
    </w:p>
    <w:p w:rsidR="00543BBE" w:rsidRPr="002C15DF" w:rsidRDefault="00543BBE" w:rsidP="00DB0589">
      <w:pPr>
        <w:autoSpaceDE w:val="0"/>
        <w:autoSpaceDN w:val="0"/>
        <w:adjustRightInd w:val="0"/>
        <w:spacing w:after="0" w:line="240" w:lineRule="auto"/>
        <w:rPr>
          <w:rFonts w:ascii="Arial" w:hAnsi="Arial" w:cs="Arial"/>
          <w:bCs/>
          <w:sz w:val="23"/>
          <w:szCs w:val="23"/>
        </w:rPr>
      </w:pPr>
      <w:r w:rsidRPr="002C15DF">
        <w:rPr>
          <w:rFonts w:ascii="Arial" w:hAnsi="Arial" w:cs="Arial"/>
          <w:sz w:val="23"/>
          <w:szCs w:val="23"/>
        </w:rPr>
        <w:t>Los datos obligatorios son todos los datos personales, la provincia en que está domiciliado el paciente y el nombre de la obra social y el plan respectivo.</w:t>
      </w:r>
    </w:p>
    <w:sectPr w:rsidR="00543BBE" w:rsidRPr="002C15DF" w:rsidSect="00F7513A">
      <w:footerReference w:type="default" r:id="rId15"/>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OpticaDausa" w:date="1935-02-27T17:24:00Z" w:initials="O">
    <w:p w:rsidR="00543BBE" w:rsidRDefault="00543BBE">
      <w:pPr>
        <w:pStyle w:val="CommentText"/>
      </w:pPr>
      <w:r>
        <w:rPr>
          <w:rStyle w:val="CommentReference"/>
          <w:szCs w:val="16"/>
        </w:rPr>
        <w:annotationRef/>
      </w:r>
      <w:r>
        <w:t>No impactan en el DER.</w:t>
      </w:r>
    </w:p>
  </w:comment>
  <w:comment w:id="1" w:author="OpticaDausa" w:date="1935-02-27T17:24:00Z" w:initials="O">
    <w:p w:rsidR="00543BBE" w:rsidRDefault="00543BBE">
      <w:pPr>
        <w:pStyle w:val="CommentText"/>
      </w:pPr>
      <w:r>
        <w:rPr>
          <w:rStyle w:val="CommentReference"/>
          <w:szCs w:val="16"/>
        </w:rPr>
        <w:annotationRef/>
      </w:r>
      <w:r>
        <w:t>Me parece que tampoco impacta en el DER.</w:t>
      </w:r>
    </w:p>
  </w:comment>
  <w:comment w:id="2" w:author="usuario" w:date="2014-04-18T19:27:00Z" w:initials="u">
    <w:p w:rsidR="00543BBE" w:rsidRDefault="00543BBE">
      <w:pPr>
        <w:pStyle w:val="CommentText"/>
      </w:pPr>
      <w:r>
        <w:rPr>
          <w:rStyle w:val="CommentReference"/>
          <w:szCs w:val="16"/>
        </w:rPr>
        <w:annotationRef/>
      </w:r>
      <w:r>
        <w:t>Me parece que el comprobante del turno no habría que guardarlo</w:t>
      </w:r>
    </w:p>
  </w:comment>
  <w:comment w:id="3" w:author="Maria Ines Parnisari" w:date="2014-04-19T17:02:00Z" w:initials="MIP">
    <w:p w:rsidR="00543BBE" w:rsidRDefault="00543BBE">
      <w:pPr>
        <w:pStyle w:val="CommentText"/>
      </w:pPr>
      <w:r>
        <w:rPr>
          <w:rStyle w:val="CommentReference"/>
          <w:szCs w:val="16"/>
        </w:rPr>
        <w:annotationRef/>
      </w:r>
      <w:r>
        <w:t>Para mí tampoco, los datos del comprobante se deberían guardan en la entidad “turno”, nada más.</w:t>
      </w:r>
    </w:p>
  </w:comment>
  <w:comment w:id="4" w:author="Maria Ines Parnisari" w:date="2014-04-19T17:27:00Z" w:initials="MIP">
    <w:p w:rsidR="00543BBE" w:rsidRDefault="00543BBE">
      <w:pPr>
        <w:pStyle w:val="CommentText"/>
      </w:pPr>
      <w:r>
        <w:rPr>
          <w:rStyle w:val="CommentReference"/>
          <w:szCs w:val="16"/>
        </w:rPr>
        <w:annotationRef/>
      </w:r>
      <w:r>
        <w:t>Esto no lo veo reflejado en el diagrama. Por como está ahora, el valor copago es por procedimiento. Para que esta hipótesis se cumpla, debería estar en la interrelación “turno – procedimiento”</w:t>
      </w:r>
    </w:p>
  </w:comment>
  <w:comment w:id="6" w:author="Maria Ines Parnisari" w:date="2014-04-24T22:53:00Z" w:initials="MIP">
    <w:p w:rsidR="00D27430" w:rsidRDefault="00D27430">
      <w:pPr>
        <w:pStyle w:val="CommentText"/>
      </w:pPr>
      <w:r>
        <w:rPr>
          <w:rStyle w:val="CommentReference"/>
        </w:rPr>
        <w:annotationRef/>
      </w:r>
      <w:r>
        <w:t>Donde está este diagrama???</w:t>
      </w:r>
    </w:p>
  </w:comment>
  <w:comment w:id="7" w:author="Maria Ines Parnisari" w:date="2014-04-19T17:28:00Z" w:initials="MIP">
    <w:p w:rsidR="00543BBE" w:rsidRDefault="00543BBE">
      <w:pPr>
        <w:pStyle w:val="CommentText"/>
      </w:pPr>
      <w:r>
        <w:rPr>
          <w:rStyle w:val="CommentReference"/>
          <w:szCs w:val="16"/>
        </w:rPr>
        <w:annotationRef/>
      </w:r>
      <w:r>
        <w:t>Me parece que este diagrama no aporta nada nuevo con respecto al diagrama “</w:t>
      </w:r>
      <w:proofErr w:type="spellStart"/>
      <w:r>
        <w:t>TipoAtencion</w:t>
      </w:r>
      <w:proofErr w:type="spellEnd"/>
      <w:r>
        <w:t>”</w:t>
      </w:r>
    </w:p>
  </w:comment>
  <w:comment w:id="11" w:author="Maria Ines Parnisari" w:date="2014-04-19T17:04:00Z" w:initials="MIP">
    <w:p w:rsidR="00543BBE" w:rsidRDefault="00543BBE">
      <w:pPr>
        <w:pStyle w:val="CommentText"/>
      </w:pPr>
      <w:r>
        <w:rPr>
          <w:rStyle w:val="CommentReference"/>
          <w:szCs w:val="16"/>
        </w:rPr>
        <w:annotationRef/>
      </w:r>
      <w:r>
        <w:t>El atributo “cantidad de procedimientos médicos” está demás… es un dato que está en la tabla de la interrelación.</w:t>
      </w:r>
    </w:p>
  </w:comment>
  <w:comment w:id="12" w:author="Maria Ines Parnisari" w:date="2014-04-19T23:21:00Z" w:initials="MIP">
    <w:p w:rsidR="00543BBE" w:rsidRDefault="00543BBE">
      <w:pPr>
        <w:pStyle w:val="CommentText"/>
      </w:pPr>
      <w:r>
        <w:rPr>
          <w:rStyle w:val="CommentReference"/>
          <w:szCs w:val="16"/>
        </w:rPr>
        <w:annotationRef/>
      </w:r>
      <w:r>
        <w:t xml:space="preserve">¿¿¿Cómo??? </w:t>
      </w:r>
      <w:proofErr w:type="spellStart"/>
      <w:r>
        <w:t>Jaja</w:t>
      </w:r>
      <w:proofErr w:type="spellEnd"/>
      <w:r>
        <w:t xml:space="preserve"> no </w:t>
      </w:r>
      <w:proofErr w:type="spellStart"/>
      <w:r>
        <w:t>entendi</w:t>
      </w:r>
      <w:proofErr w:type="spellEnd"/>
    </w:p>
  </w:comment>
  <w:comment w:id="13" w:author="Maria Ines Parnisari" w:date="2014-04-19T23:23:00Z" w:initials="MIP">
    <w:p w:rsidR="00543BBE" w:rsidRDefault="00543BBE">
      <w:pPr>
        <w:pStyle w:val="CommentText"/>
      </w:pPr>
      <w:r>
        <w:rPr>
          <w:rStyle w:val="CommentReference"/>
          <w:szCs w:val="16"/>
        </w:rPr>
        <w:annotationRef/>
      </w:r>
      <w:r>
        <w:t>Creo que nada de esto impacta en el 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98389" w15:done="0"/>
  <w15:commentEx w15:paraId="2267DE89" w15:done="0"/>
  <w15:commentEx w15:paraId="05D0F75A" w15:done="0"/>
  <w15:commentEx w15:paraId="3CADF968" w15:done="0"/>
  <w15:commentEx w15:paraId="7945F015" w15:done="0"/>
  <w15:commentEx w15:paraId="2F9ABEFD" w15:done="0"/>
  <w15:commentEx w15:paraId="0B1845A6" w15:done="0"/>
  <w15:commentEx w15:paraId="3D34BA10" w15:done="0"/>
  <w15:commentEx w15:paraId="71270EDA" w15:done="0"/>
  <w15:commentEx w15:paraId="1E37114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E21" w:rsidRDefault="00562E21" w:rsidP="00E779A3">
      <w:pPr>
        <w:spacing w:after="0" w:line="240" w:lineRule="auto"/>
      </w:pPr>
      <w:r>
        <w:separator/>
      </w:r>
    </w:p>
  </w:endnote>
  <w:endnote w:type="continuationSeparator" w:id="0">
    <w:p w:rsidR="00562E21" w:rsidRDefault="00562E21"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BBE" w:rsidRDefault="00006217">
    <w:pPr>
      <w:pStyle w:val="Footer"/>
      <w:jc w:val="right"/>
    </w:pPr>
    <w:r>
      <w:fldChar w:fldCharType="begin"/>
    </w:r>
    <w:r w:rsidR="00121C4B">
      <w:instrText xml:space="preserve"> PAGE   \* MERGEFORMAT </w:instrText>
    </w:r>
    <w:r>
      <w:fldChar w:fldCharType="separate"/>
    </w:r>
    <w:r w:rsidR="00F5566B">
      <w:rPr>
        <w:noProof/>
      </w:rPr>
      <w:t>1</w:t>
    </w:r>
    <w:r>
      <w:rPr>
        <w:noProof/>
      </w:rPr>
      <w:fldChar w:fldCharType="end"/>
    </w:r>
  </w:p>
  <w:p w:rsidR="00543BBE" w:rsidRDefault="00543B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E21" w:rsidRDefault="00562E21" w:rsidP="00E779A3">
      <w:pPr>
        <w:spacing w:after="0" w:line="240" w:lineRule="auto"/>
      </w:pPr>
      <w:r>
        <w:separator/>
      </w:r>
    </w:p>
  </w:footnote>
  <w:footnote w:type="continuationSeparator" w:id="0">
    <w:p w:rsidR="00562E21" w:rsidRDefault="00562E21"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D40CF"/>
    <w:multiLevelType w:val="hybridMultilevel"/>
    <w:tmpl w:val="A86A6AE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D54CF"/>
    <w:multiLevelType w:val="hybridMultilevel"/>
    <w:tmpl w:val="8462266A"/>
    <w:lvl w:ilvl="0" w:tplc="FB74154C">
      <w:numFmt w:val="bullet"/>
      <w:lvlText w:val=""/>
      <w:lvlJc w:val="left"/>
      <w:pPr>
        <w:ind w:left="1080" w:hanging="360"/>
      </w:pPr>
      <w:rPr>
        <w:rFonts w:ascii="Arial" w:eastAsia="SymbolMT"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834AD"/>
    <w:multiLevelType w:val="hybridMultilevel"/>
    <w:tmpl w:val="25C67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619F6E47"/>
    <w:multiLevelType w:val="hybridMultilevel"/>
    <w:tmpl w:val="F1F03F9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254ADC"/>
    <w:multiLevelType w:val="hybridMultilevel"/>
    <w:tmpl w:val="4EA463CE"/>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39B0592"/>
    <w:multiLevelType w:val="hybridMultilevel"/>
    <w:tmpl w:val="2B18ADDC"/>
    <w:lvl w:ilvl="0" w:tplc="FB74154C">
      <w:numFmt w:val="bullet"/>
      <w:lvlText w:val=""/>
      <w:lvlJc w:val="left"/>
      <w:pPr>
        <w:ind w:left="720" w:hanging="360"/>
      </w:pPr>
      <w:rPr>
        <w:rFonts w:ascii="Arial" w:eastAsia="SymbolMT"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FC4490"/>
    <w:multiLevelType w:val="hybridMultilevel"/>
    <w:tmpl w:val="F6F816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86C0828"/>
    <w:multiLevelType w:val="hybridMultilevel"/>
    <w:tmpl w:val="506A6EE4"/>
    <w:lvl w:ilvl="0" w:tplc="C38C7F12">
      <w:start w:val="3"/>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C157BFB"/>
    <w:multiLevelType w:val="hybridMultilevel"/>
    <w:tmpl w:val="9F96C974"/>
    <w:lvl w:ilvl="0" w:tplc="355C7D26">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19"/>
  </w:num>
  <w:num w:numId="4">
    <w:abstractNumId w:val="2"/>
  </w:num>
  <w:num w:numId="5">
    <w:abstractNumId w:val="9"/>
  </w:num>
  <w:num w:numId="6">
    <w:abstractNumId w:val="15"/>
  </w:num>
  <w:num w:numId="7">
    <w:abstractNumId w:val="11"/>
  </w:num>
  <w:num w:numId="8">
    <w:abstractNumId w:val="3"/>
  </w:num>
  <w:num w:numId="9">
    <w:abstractNumId w:val="1"/>
  </w:num>
  <w:num w:numId="10">
    <w:abstractNumId w:val="10"/>
  </w:num>
  <w:num w:numId="11">
    <w:abstractNumId w:val="17"/>
  </w:num>
  <w:num w:numId="12">
    <w:abstractNumId w:val="20"/>
  </w:num>
  <w:num w:numId="13">
    <w:abstractNumId w:val="14"/>
  </w:num>
  <w:num w:numId="14">
    <w:abstractNumId w:val="4"/>
  </w:num>
  <w:num w:numId="15">
    <w:abstractNumId w:val="23"/>
  </w:num>
  <w:num w:numId="16">
    <w:abstractNumId w:val="0"/>
  </w:num>
  <w:num w:numId="17">
    <w:abstractNumId w:val="22"/>
  </w:num>
  <w:num w:numId="18">
    <w:abstractNumId w:val="7"/>
  </w:num>
  <w:num w:numId="19">
    <w:abstractNumId w:val="13"/>
  </w:num>
  <w:num w:numId="20">
    <w:abstractNumId w:val="16"/>
  </w:num>
  <w:num w:numId="21">
    <w:abstractNumId w:val="8"/>
  </w:num>
  <w:num w:numId="22">
    <w:abstractNumId w:val="21"/>
  </w:num>
  <w:num w:numId="23">
    <w:abstractNumId w:val="18"/>
  </w:num>
  <w:num w:numId="2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4B50"/>
    <w:rsid w:val="00006217"/>
    <w:rsid w:val="000444F7"/>
    <w:rsid w:val="000539FE"/>
    <w:rsid w:val="00063EB0"/>
    <w:rsid w:val="000969C3"/>
    <w:rsid w:val="000A2A98"/>
    <w:rsid w:val="000E0DF6"/>
    <w:rsid w:val="000E24E1"/>
    <w:rsid w:val="000E5F28"/>
    <w:rsid w:val="000E5F80"/>
    <w:rsid w:val="00121C4B"/>
    <w:rsid w:val="00136272"/>
    <w:rsid w:val="00192A6F"/>
    <w:rsid w:val="00193217"/>
    <w:rsid w:val="0019460D"/>
    <w:rsid w:val="001F36B2"/>
    <w:rsid w:val="00207E1E"/>
    <w:rsid w:val="00240E2B"/>
    <w:rsid w:val="002661FB"/>
    <w:rsid w:val="002C1438"/>
    <w:rsid w:val="002C15DF"/>
    <w:rsid w:val="002C59D6"/>
    <w:rsid w:val="002D6E1E"/>
    <w:rsid w:val="0032083B"/>
    <w:rsid w:val="003234B0"/>
    <w:rsid w:val="00333BB1"/>
    <w:rsid w:val="00337081"/>
    <w:rsid w:val="00351CC5"/>
    <w:rsid w:val="0036224F"/>
    <w:rsid w:val="00381424"/>
    <w:rsid w:val="00385657"/>
    <w:rsid w:val="0039075D"/>
    <w:rsid w:val="003A77B2"/>
    <w:rsid w:val="003B772A"/>
    <w:rsid w:val="003C7384"/>
    <w:rsid w:val="003E6C94"/>
    <w:rsid w:val="003F0E11"/>
    <w:rsid w:val="00433E64"/>
    <w:rsid w:val="00443355"/>
    <w:rsid w:val="00472403"/>
    <w:rsid w:val="004750E5"/>
    <w:rsid w:val="004B1728"/>
    <w:rsid w:val="00525DBF"/>
    <w:rsid w:val="00535F25"/>
    <w:rsid w:val="00543BBE"/>
    <w:rsid w:val="0054516B"/>
    <w:rsid w:val="00562E21"/>
    <w:rsid w:val="005B30E0"/>
    <w:rsid w:val="005B4B05"/>
    <w:rsid w:val="005E2745"/>
    <w:rsid w:val="005E3497"/>
    <w:rsid w:val="005F27C7"/>
    <w:rsid w:val="005F6A4D"/>
    <w:rsid w:val="006370D8"/>
    <w:rsid w:val="00663697"/>
    <w:rsid w:val="006856F4"/>
    <w:rsid w:val="006A5612"/>
    <w:rsid w:val="006D4818"/>
    <w:rsid w:val="006F0604"/>
    <w:rsid w:val="00704C04"/>
    <w:rsid w:val="00715271"/>
    <w:rsid w:val="00747809"/>
    <w:rsid w:val="00765547"/>
    <w:rsid w:val="00780A65"/>
    <w:rsid w:val="007D0BD2"/>
    <w:rsid w:val="007D2231"/>
    <w:rsid w:val="007D7DB1"/>
    <w:rsid w:val="007E39F0"/>
    <w:rsid w:val="00842E58"/>
    <w:rsid w:val="008559F5"/>
    <w:rsid w:val="00855EA4"/>
    <w:rsid w:val="00886E58"/>
    <w:rsid w:val="008B2860"/>
    <w:rsid w:val="008C4997"/>
    <w:rsid w:val="008D5761"/>
    <w:rsid w:val="008E79ED"/>
    <w:rsid w:val="00923E94"/>
    <w:rsid w:val="009342E2"/>
    <w:rsid w:val="0097052E"/>
    <w:rsid w:val="009A71DD"/>
    <w:rsid w:val="009A7694"/>
    <w:rsid w:val="009D3FCD"/>
    <w:rsid w:val="009E4FF1"/>
    <w:rsid w:val="00A16713"/>
    <w:rsid w:val="00A23D73"/>
    <w:rsid w:val="00A32009"/>
    <w:rsid w:val="00A7015E"/>
    <w:rsid w:val="00A96FC1"/>
    <w:rsid w:val="00AA7E19"/>
    <w:rsid w:val="00AC3A75"/>
    <w:rsid w:val="00AE2845"/>
    <w:rsid w:val="00AE2EDF"/>
    <w:rsid w:val="00AF4C2D"/>
    <w:rsid w:val="00B7766B"/>
    <w:rsid w:val="00B90CA0"/>
    <w:rsid w:val="00B961D2"/>
    <w:rsid w:val="00C16C0A"/>
    <w:rsid w:val="00C32AFB"/>
    <w:rsid w:val="00C549B2"/>
    <w:rsid w:val="00C646AB"/>
    <w:rsid w:val="00C72A4B"/>
    <w:rsid w:val="00CC3F69"/>
    <w:rsid w:val="00CE2C19"/>
    <w:rsid w:val="00CF4019"/>
    <w:rsid w:val="00CF462B"/>
    <w:rsid w:val="00D00FDC"/>
    <w:rsid w:val="00D04F0A"/>
    <w:rsid w:val="00D175B8"/>
    <w:rsid w:val="00D20B31"/>
    <w:rsid w:val="00D27430"/>
    <w:rsid w:val="00D27F79"/>
    <w:rsid w:val="00D43A51"/>
    <w:rsid w:val="00D64D60"/>
    <w:rsid w:val="00DB0589"/>
    <w:rsid w:val="00DB7AD6"/>
    <w:rsid w:val="00DE1B38"/>
    <w:rsid w:val="00DE5EAB"/>
    <w:rsid w:val="00DF4749"/>
    <w:rsid w:val="00E215AE"/>
    <w:rsid w:val="00E61771"/>
    <w:rsid w:val="00E75275"/>
    <w:rsid w:val="00E779A3"/>
    <w:rsid w:val="00E93497"/>
    <w:rsid w:val="00EE6BA6"/>
    <w:rsid w:val="00EF0CA0"/>
    <w:rsid w:val="00EF3E79"/>
    <w:rsid w:val="00F00F0A"/>
    <w:rsid w:val="00F10640"/>
    <w:rsid w:val="00F130D5"/>
    <w:rsid w:val="00F14C87"/>
    <w:rsid w:val="00F237F8"/>
    <w:rsid w:val="00F3169C"/>
    <w:rsid w:val="00F34B50"/>
    <w:rsid w:val="00F5566B"/>
    <w:rsid w:val="00F7513A"/>
    <w:rsid w:val="00FA3DCC"/>
    <w:rsid w:val="00FB4844"/>
    <w:rsid w:val="00FD4614"/>
    <w:rsid w:val="00FE5AD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pPr>
      <w:spacing w:after="160" w:line="259" w:lineRule="auto"/>
    </w:pPr>
    <w:rPr>
      <w:sz w:val="22"/>
      <w:szCs w:val="22"/>
      <w:lang w:eastAsia="en-US"/>
    </w:rPr>
  </w:style>
  <w:style w:type="paragraph" w:styleId="Heading1">
    <w:name w:val="heading 1"/>
    <w:basedOn w:val="Normal"/>
    <w:next w:val="Normal"/>
    <w:link w:val="Heading1Char"/>
    <w:uiPriority w:val="99"/>
    <w:qFormat/>
    <w:rsid w:val="00F34B50"/>
    <w:pPr>
      <w:keepNext/>
      <w:keepLines/>
      <w:spacing w:before="240" w:after="0"/>
      <w:outlineLvl w:val="0"/>
    </w:pPr>
    <w:rPr>
      <w:rFonts w:ascii="Calibri Light" w:hAnsi="Calibri Light"/>
      <w:color w:val="2E74B5"/>
      <w:sz w:val="32"/>
      <w:szCs w:val="20"/>
      <w:lang/>
    </w:rPr>
  </w:style>
  <w:style w:type="paragraph" w:styleId="Heading2">
    <w:name w:val="heading 2"/>
    <w:basedOn w:val="Normal"/>
    <w:next w:val="Normal"/>
    <w:link w:val="Heading2Char"/>
    <w:uiPriority w:val="99"/>
    <w:qFormat/>
    <w:rsid w:val="00F34B50"/>
    <w:pPr>
      <w:keepNext/>
      <w:keepLines/>
      <w:spacing w:before="40" w:after="0"/>
      <w:outlineLvl w:val="1"/>
    </w:pPr>
    <w:rPr>
      <w:rFonts w:ascii="Calibri Light" w:hAnsi="Calibri Light"/>
      <w:color w:val="2E74B5"/>
      <w:sz w:val="26"/>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4B50"/>
    <w:rPr>
      <w:rFonts w:ascii="Calibri Light" w:hAnsi="Calibri Light"/>
      <w:color w:val="2E74B5"/>
      <w:sz w:val="32"/>
      <w:lang w:val="es-AR"/>
    </w:rPr>
  </w:style>
  <w:style w:type="character" w:customStyle="1" w:styleId="Heading2Char">
    <w:name w:val="Heading 2 Char"/>
    <w:link w:val="Heading2"/>
    <w:uiPriority w:val="99"/>
    <w:locked/>
    <w:rsid w:val="00F34B50"/>
    <w:rPr>
      <w:rFonts w:ascii="Calibri Light" w:hAnsi="Calibri Light"/>
      <w:color w:val="2E74B5"/>
      <w:sz w:val="26"/>
      <w:lang w:val="es-AR"/>
    </w:rPr>
  </w:style>
  <w:style w:type="paragraph" w:styleId="Title">
    <w:name w:val="Title"/>
    <w:basedOn w:val="Normal"/>
    <w:next w:val="Normal"/>
    <w:link w:val="TitleChar"/>
    <w:uiPriority w:val="99"/>
    <w:qFormat/>
    <w:rsid w:val="00F34B50"/>
    <w:pPr>
      <w:spacing w:after="0" w:line="240" w:lineRule="auto"/>
      <w:contextualSpacing/>
    </w:pPr>
    <w:rPr>
      <w:rFonts w:ascii="Calibri Light" w:hAnsi="Calibri Light"/>
      <w:spacing w:val="-10"/>
      <w:kern w:val="28"/>
      <w:sz w:val="56"/>
      <w:szCs w:val="20"/>
      <w:lang/>
    </w:rPr>
  </w:style>
  <w:style w:type="character" w:customStyle="1" w:styleId="TitleChar">
    <w:name w:val="Title Char"/>
    <w:link w:val="Title"/>
    <w:uiPriority w:val="99"/>
    <w:locked/>
    <w:rsid w:val="00F34B50"/>
    <w:rPr>
      <w:rFonts w:ascii="Calibri Light" w:hAnsi="Calibri Light"/>
      <w:spacing w:val="-10"/>
      <w:kern w:val="28"/>
      <w:sz w:val="56"/>
      <w:lang w:val="es-AR"/>
    </w:rPr>
  </w:style>
  <w:style w:type="paragraph" w:styleId="ListParagraph">
    <w:name w:val="List Paragraph"/>
    <w:basedOn w:val="Normal"/>
    <w:uiPriority w:val="99"/>
    <w:qFormat/>
    <w:rsid w:val="00F34B50"/>
    <w:pPr>
      <w:ind w:left="720"/>
      <w:contextualSpacing/>
    </w:pPr>
  </w:style>
  <w:style w:type="table" w:styleId="TableGrid">
    <w:name w:val="Table Grid"/>
    <w:basedOn w:val="TableNormal"/>
    <w:uiPriority w:val="99"/>
    <w:rsid w:val="003C7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E779A3"/>
    <w:pPr>
      <w:tabs>
        <w:tab w:val="center" w:pos="4419"/>
        <w:tab w:val="right" w:pos="8838"/>
      </w:tabs>
      <w:spacing w:after="0" w:line="240" w:lineRule="auto"/>
    </w:pPr>
    <w:rPr>
      <w:sz w:val="20"/>
      <w:szCs w:val="20"/>
      <w:lang/>
    </w:rPr>
  </w:style>
  <w:style w:type="character" w:customStyle="1" w:styleId="HeaderChar">
    <w:name w:val="Header Char"/>
    <w:link w:val="Header"/>
    <w:uiPriority w:val="99"/>
    <w:semiHidden/>
    <w:locked/>
    <w:rsid w:val="00E779A3"/>
    <w:rPr>
      <w:lang w:val="es-AR"/>
    </w:rPr>
  </w:style>
  <w:style w:type="paragraph" w:styleId="Footer">
    <w:name w:val="footer"/>
    <w:basedOn w:val="Normal"/>
    <w:link w:val="FooterChar"/>
    <w:uiPriority w:val="99"/>
    <w:rsid w:val="00E779A3"/>
    <w:pPr>
      <w:tabs>
        <w:tab w:val="center" w:pos="4419"/>
        <w:tab w:val="right" w:pos="8838"/>
      </w:tabs>
      <w:spacing w:after="0" w:line="240" w:lineRule="auto"/>
    </w:pPr>
    <w:rPr>
      <w:sz w:val="20"/>
      <w:szCs w:val="20"/>
      <w:lang/>
    </w:rPr>
  </w:style>
  <w:style w:type="character" w:customStyle="1" w:styleId="FooterChar">
    <w:name w:val="Footer Char"/>
    <w:link w:val="Footer"/>
    <w:uiPriority w:val="99"/>
    <w:locked/>
    <w:rsid w:val="00E779A3"/>
    <w:rPr>
      <w:lang w:val="es-AR"/>
    </w:rPr>
  </w:style>
  <w:style w:type="paragraph" w:styleId="BalloonText">
    <w:name w:val="Balloon Text"/>
    <w:basedOn w:val="Normal"/>
    <w:link w:val="BalloonTextChar"/>
    <w:uiPriority w:val="99"/>
    <w:semiHidden/>
    <w:rsid w:val="00AC3A75"/>
    <w:pPr>
      <w:spacing w:after="0" w:line="240" w:lineRule="auto"/>
    </w:pPr>
    <w:rPr>
      <w:rFonts w:ascii="Tahoma" w:hAnsi="Tahoma"/>
      <w:sz w:val="16"/>
      <w:szCs w:val="20"/>
      <w:lang/>
    </w:rPr>
  </w:style>
  <w:style w:type="character" w:customStyle="1" w:styleId="BalloonTextChar">
    <w:name w:val="Balloon Text Char"/>
    <w:link w:val="BalloonText"/>
    <w:uiPriority w:val="99"/>
    <w:semiHidden/>
    <w:locked/>
    <w:rsid w:val="00AC3A75"/>
    <w:rPr>
      <w:rFonts w:ascii="Tahoma" w:hAnsi="Tahoma"/>
      <w:sz w:val="16"/>
      <w:lang w:val="es-AR"/>
    </w:rPr>
  </w:style>
  <w:style w:type="paragraph" w:styleId="Caption">
    <w:name w:val="caption"/>
    <w:basedOn w:val="Normal"/>
    <w:next w:val="Normal"/>
    <w:uiPriority w:val="99"/>
    <w:qFormat/>
    <w:rsid w:val="00F00F0A"/>
    <w:pPr>
      <w:spacing w:after="200" w:line="240" w:lineRule="auto"/>
    </w:pPr>
    <w:rPr>
      <w:i/>
      <w:iCs/>
      <w:color w:val="44546A"/>
      <w:sz w:val="18"/>
      <w:szCs w:val="18"/>
    </w:rPr>
  </w:style>
  <w:style w:type="character" w:styleId="CommentReference">
    <w:name w:val="annotation reference"/>
    <w:uiPriority w:val="99"/>
    <w:semiHidden/>
    <w:rsid w:val="00F00F0A"/>
    <w:rPr>
      <w:rFonts w:cs="Times New Roman"/>
      <w:sz w:val="16"/>
    </w:rPr>
  </w:style>
  <w:style w:type="paragraph" w:styleId="CommentText">
    <w:name w:val="annotation text"/>
    <w:basedOn w:val="Normal"/>
    <w:link w:val="CommentTextChar"/>
    <w:uiPriority w:val="99"/>
    <w:semiHidden/>
    <w:rsid w:val="00F00F0A"/>
    <w:pPr>
      <w:spacing w:line="240" w:lineRule="auto"/>
    </w:pPr>
    <w:rPr>
      <w:sz w:val="20"/>
      <w:szCs w:val="20"/>
      <w:lang/>
    </w:rPr>
  </w:style>
  <w:style w:type="character" w:customStyle="1" w:styleId="CommentTextChar">
    <w:name w:val="Comment Text Char"/>
    <w:link w:val="CommentText"/>
    <w:uiPriority w:val="99"/>
    <w:semiHidden/>
    <w:locked/>
    <w:rsid w:val="00F00F0A"/>
    <w:rPr>
      <w:sz w:val="20"/>
      <w:lang w:val="es-AR"/>
    </w:rPr>
  </w:style>
  <w:style w:type="paragraph" w:styleId="CommentSubject">
    <w:name w:val="annotation subject"/>
    <w:basedOn w:val="CommentText"/>
    <w:next w:val="CommentText"/>
    <w:link w:val="CommentSubjectChar"/>
    <w:uiPriority w:val="99"/>
    <w:semiHidden/>
    <w:rsid w:val="00F00F0A"/>
    <w:rPr>
      <w:b/>
    </w:rPr>
  </w:style>
  <w:style w:type="character" w:customStyle="1" w:styleId="CommentSubjectChar">
    <w:name w:val="Comment Subject Char"/>
    <w:link w:val="CommentSubject"/>
    <w:uiPriority w:val="99"/>
    <w:semiHidden/>
    <w:locked/>
    <w:rsid w:val="00F00F0A"/>
    <w:rPr>
      <w:b/>
      <w:sz w:val="20"/>
      <w:lang w:val="es-AR"/>
    </w:rPr>
  </w:style>
  <w:style w:type="paragraph" w:styleId="Revision">
    <w:name w:val="Revision"/>
    <w:hidden/>
    <w:uiPriority w:val="99"/>
    <w:semiHidden/>
    <w:rsid w:val="008B2860"/>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E705B-FA21-4BE7-9E86-478002D6C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16</Pages>
  <Words>3678</Words>
  <Characters>20232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TP Base de Datos</vt:lpstr>
    </vt:vector>
  </TitlesOfParts>
  <Company/>
  <LinksUpToDate>false</LinksUpToDate>
  <CharactersWithSpaces>23863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Zhang</cp:lastModifiedBy>
  <cp:revision>65</cp:revision>
  <dcterms:created xsi:type="dcterms:W3CDTF">2014-04-10T03:58:00Z</dcterms:created>
  <dcterms:modified xsi:type="dcterms:W3CDTF">2014-05-04T15:33:00Z</dcterms:modified>
</cp:coreProperties>
</file>