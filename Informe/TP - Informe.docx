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DCF" w:rsidRDefault="00A37DCF"/>
    <w:p w:rsidR="008A769B" w:rsidRDefault="008A769B"/>
    <w:p w:rsidR="002E38C2" w:rsidRPr="006C396E" w:rsidRDefault="002E38C2"/>
    <w:p w:rsidR="002E38C2" w:rsidRPr="00C6788E" w:rsidRDefault="002E38C2">
      <w:pPr>
        <w:rPr>
          <w:rFonts w:ascii="Lucida Calligraphy" w:hAnsi="Lucida Calligraphy"/>
          <w:b/>
          <w:sz w:val="72"/>
          <w:szCs w:val="72"/>
        </w:rPr>
      </w:pPr>
      <w:r w:rsidRPr="00C6788E">
        <w:rPr>
          <w:rFonts w:ascii="Lucida Calligraphy" w:hAnsi="Lucida Calligraphy"/>
          <w:b/>
          <w:sz w:val="72"/>
          <w:szCs w:val="72"/>
        </w:rPr>
        <w:t>Índice</w:t>
      </w:r>
    </w:p>
    <w:p w:rsidR="001D6550" w:rsidRPr="006C396E" w:rsidRDefault="001D6550"/>
    <w:p w:rsidR="001E3EEB" w:rsidRDefault="001E3EEB"/>
    <w:p w:rsidR="001E3EEB" w:rsidRDefault="001E3EEB"/>
    <w:p w:rsidR="00AA1841" w:rsidRDefault="00273F0A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r>
        <w:fldChar w:fldCharType="begin"/>
      </w:r>
      <w:r>
        <w:instrText xml:space="preserve"> TOC \h \z \t "Titulo_1,1,Titulo_2,2,Titulo_3,3,Titulo_4,4" </w:instrText>
      </w:r>
      <w:r>
        <w:fldChar w:fldCharType="separate"/>
      </w:r>
      <w:hyperlink w:anchor="_Toc386972298" w:history="1">
        <w:r w:rsidR="00AA1841" w:rsidRPr="00821A6C">
          <w:rPr>
            <w:rStyle w:val="Hyperlink"/>
            <w:noProof/>
          </w:rPr>
          <w:t>Modelo Entidad-Interrelación</w:t>
        </w:r>
        <w:r w:rsidR="00AA1841">
          <w:rPr>
            <w:noProof/>
            <w:webHidden/>
          </w:rPr>
          <w:tab/>
        </w:r>
        <w:r w:rsidR="00AA1841">
          <w:rPr>
            <w:noProof/>
            <w:webHidden/>
          </w:rPr>
          <w:fldChar w:fldCharType="begin"/>
        </w:r>
        <w:r w:rsidR="00AA1841">
          <w:rPr>
            <w:noProof/>
            <w:webHidden/>
          </w:rPr>
          <w:instrText xml:space="preserve"> PAGEREF _Toc386972298 \h </w:instrText>
        </w:r>
        <w:r w:rsidR="00AA1841">
          <w:rPr>
            <w:noProof/>
            <w:webHidden/>
          </w:rPr>
        </w:r>
        <w:r w:rsidR="00AA1841">
          <w:rPr>
            <w:noProof/>
            <w:webHidden/>
          </w:rPr>
          <w:fldChar w:fldCharType="separate"/>
        </w:r>
        <w:r w:rsidR="00AA1841">
          <w:rPr>
            <w:noProof/>
            <w:webHidden/>
          </w:rPr>
          <w:t>2</w:t>
        </w:r>
        <w:r w:rsidR="00AA1841"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299" w:history="1">
        <w:r w:rsidRPr="00821A6C">
          <w:rPr>
            <w:rStyle w:val="Hyperlink"/>
            <w:noProof/>
          </w:rPr>
          <w:t>Diagrama de Entidad-Interrelación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0" w:history="1">
        <w:r w:rsidRPr="00821A6C">
          <w:rPr>
            <w:rStyle w:val="Hyperlink"/>
            <w:noProof/>
          </w:rPr>
          <w:t>Hipótesis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1" w:history="1">
        <w:r w:rsidRPr="00821A6C">
          <w:rPr>
            <w:rStyle w:val="Hyperlink"/>
            <w:noProof/>
          </w:rPr>
          <w:t>Dependencias de identidad y existenciales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02" w:history="1">
        <w:r w:rsidRPr="00821A6C">
          <w:rPr>
            <w:rStyle w:val="Hyperlink"/>
            <w:noProof/>
          </w:rPr>
          <w:t>Diccionario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3" w:history="1">
        <w:r w:rsidRPr="00821A6C">
          <w:rPr>
            <w:rStyle w:val="Hyperlink"/>
            <w:noProof/>
          </w:rPr>
          <w:t>Entidades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4" w:history="1">
        <w:r w:rsidRPr="00821A6C">
          <w:rPr>
            <w:rStyle w:val="Hyperlink"/>
            <w:noProof/>
          </w:rPr>
          <w:t>Entidad Paciente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5" w:history="1">
        <w:r w:rsidRPr="00821A6C">
          <w:rPr>
            <w:rStyle w:val="Hyperlink"/>
            <w:noProof/>
          </w:rPr>
          <w:t>Entidad Mujer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6" w:history="1">
        <w:r w:rsidRPr="00821A6C">
          <w:rPr>
            <w:rStyle w:val="Hyperlink"/>
            <w:noProof/>
          </w:rPr>
          <w:t>Entidad Cobertura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7" w:history="1">
        <w:r w:rsidRPr="00821A6C">
          <w:rPr>
            <w:rStyle w:val="Hyperlink"/>
            <w:noProof/>
          </w:rPr>
          <w:t>Entidad ‘Entidad Financiadora’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8" w:history="1">
        <w:r w:rsidRPr="00821A6C">
          <w:rPr>
            <w:rStyle w:val="Hyperlink"/>
            <w:noProof/>
          </w:rPr>
          <w:t>Entidad 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09" w:history="1">
        <w:r w:rsidRPr="00821A6C">
          <w:rPr>
            <w:rStyle w:val="Hyperlink"/>
            <w:noProof/>
          </w:rPr>
          <w:t>Entidad Turno de Diagnóstico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0" w:history="1">
        <w:r w:rsidRPr="00821A6C">
          <w:rPr>
            <w:rStyle w:val="Hyperlink"/>
            <w:noProof/>
          </w:rPr>
          <w:t>Entidad Lugar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1" w:history="1">
        <w:r w:rsidRPr="00821A6C">
          <w:rPr>
            <w:rStyle w:val="Hyperlink"/>
            <w:noProof/>
          </w:rPr>
          <w:t>Entidad 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2" w:history="1">
        <w:r w:rsidRPr="00821A6C">
          <w:rPr>
            <w:rStyle w:val="Hyperlink"/>
            <w:noProof/>
          </w:rPr>
          <w:t>Entidad Profesional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3" w:history="1">
        <w:r w:rsidRPr="00821A6C">
          <w:rPr>
            <w:rStyle w:val="Hyperlink"/>
            <w:noProof/>
          </w:rPr>
          <w:t>Entidad Especialidad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4" w:history="1">
        <w:r w:rsidRPr="00821A6C">
          <w:rPr>
            <w:rStyle w:val="Hyperlink"/>
            <w:noProof/>
          </w:rPr>
          <w:t>Entidad 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5" w:history="1">
        <w:r w:rsidRPr="00821A6C">
          <w:rPr>
            <w:rStyle w:val="Hyperlink"/>
            <w:noProof/>
          </w:rPr>
          <w:t>Entidad 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3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6" w:history="1">
        <w:r w:rsidRPr="00821A6C">
          <w:rPr>
            <w:rStyle w:val="Hyperlink"/>
            <w:noProof/>
          </w:rPr>
          <w:t>Relaciones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7" w:history="1">
        <w:r w:rsidRPr="00821A6C">
          <w:rPr>
            <w:rStyle w:val="Hyperlink"/>
            <w:noProof/>
          </w:rPr>
          <w:t>Paciente-Necesita-Turno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8" w:history="1">
        <w:r w:rsidRPr="00821A6C">
          <w:rPr>
            <w:rStyle w:val="Hyperlink"/>
            <w:noProof/>
          </w:rPr>
          <w:t>Profesional-Solicita-Turno de quirófano y cama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19" w:history="1">
        <w:r w:rsidRPr="00821A6C">
          <w:rPr>
            <w:rStyle w:val="Hyperlink"/>
            <w:noProof/>
          </w:rPr>
          <w:t>Cobertura-Cubre-Procedimiento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0" w:history="1">
        <w:r w:rsidRPr="00821A6C">
          <w:rPr>
            <w:rStyle w:val="Hyperlink"/>
            <w:noProof/>
          </w:rPr>
          <w:t>Turno-Turno en Block-Block de Turnos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1" w:history="1">
        <w:r w:rsidRPr="00821A6C">
          <w:rPr>
            <w:rStyle w:val="Hyperlink"/>
            <w:noProof/>
          </w:rPr>
          <w:t>Cubre-&gt;Exención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2" w:history="1">
        <w:r w:rsidRPr="00821A6C">
          <w:rPr>
            <w:rStyle w:val="Hyperlink"/>
            <w:noProof/>
          </w:rPr>
          <w:t>Cubre-&gt;Valor Copago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4"/>
        <w:tabs>
          <w:tab w:val="right" w:leader="dot" w:pos="9629"/>
        </w:tabs>
        <w:rPr>
          <w:rFonts w:eastAsiaTheme="minorEastAsia" w:cstheme="minorBidi"/>
          <w:noProof/>
          <w:sz w:val="22"/>
          <w:szCs w:val="22"/>
          <w:lang w:eastAsia="es-AR"/>
        </w:rPr>
      </w:pPr>
      <w:hyperlink w:anchor="_Toc386972323" w:history="1">
        <w:r w:rsidRPr="00821A6C">
          <w:rPr>
            <w:rStyle w:val="Hyperlink"/>
            <w:noProof/>
          </w:rPr>
          <w:t>Cubre-&gt;Documentación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1"/>
        <w:tabs>
          <w:tab w:val="right" w:leader="dot" w:pos="9629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AR"/>
        </w:rPr>
      </w:pPr>
      <w:hyperlink w:anchor="_Toc386972324" w:history="1">
        <w:r w:rsidRPr="00821A6C">
          <w:rPr>
            <w:rStyle w:val="Hyperlink"/>
            <w:noProof/>
          </w:rPr>
          <w:t>Modelo de Datos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5" w:history="1">
        <w:r w:rsidRPr="00821A6C">
          <w:rPr>
            <w:rStyle w:val="Hyperlink"/>
            <w:noProof/>
          </w:rPr>
          <w:t>Pasaje de modelos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6" w:history="1">
        <w:r w:rsidRPr="00821A6C">
          <w:rPr>
            <w:rStyle w:val="Hyperlink"/>
            <w:noProof/>
          </w:rPr>
          <w:t>Estructuras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7" w:history="1">
        <w:r w:rsidRPr="00821A6C">
          <w:rPr>
            <w:rStyle w:val="Hyperlink"/>
            <w:noProof/>
          </w:rPr>
          <w:t>Diagrama del 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A1841" w:rsidRDefault="00AA1841">
      <w:pPr>
        <w:pStyle w:val="TOC2"/>
        <w:tabs>
          <w:tab w:val="right" w:leader="dot" w:pos="9629"/>
        </w:tabs>
        <w:rPr>
          <w:rFonts w:eastAsiaTheme="minorEastAsia" w:cstheme="minorBidi"/>
          <w:b w:val="0"/>
          <w:bCs w:val="0"/>
          <w:noProof/>
          <w:lang w:eastAsia="es-AR"/>
        </w:rPr>
      </w:pPr>
      <w:hyperlink w:anchor="_Toc386972328" w:history="1">
        <w:r w:rsidRPr="00821A6C">
          <w:rPr>
            <w:rStyle w:val="Hyperlink"/>
            <w:noProof/>
          </w:rPr>
          <w:t>Sentencias DDL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_Toc386972328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A769B" w:rsidRPr="006C396E" w:rsidRDefault="00273F0A">
      <w:r>
        <w:fldChar w:fldCharType="end"/>
      </w:r>
    </w:p>
    <w:p w:rsidR="001E3EEB" w:rsidRPr="006C396E" w:rsidRDefault="001E3EEB"/>
    <w:p w:rsidR="00115E28" w:rsidRPr="006C396E" w:rsidRDefault="00115E28"/>
    <w:p w:rsidR="00AB2C03" w:rsidRPr="006C396E" w:rsidRDefault="00AB2C03">
      <w:r w:rsidRPr="006C396E">
        <w:br w:type="page"/>
      </w:r>
    </w:p>
    <w:p w:rsidR="00CB0965" w:rsidRDefault="00CB0965" w:rsidP="00C01E55">
      <w:pPr>
        <w:pStyle w:val="Titulo1"/>
      </w:pPr>
      <w:bookmarkStart w:id="0" w:name="_Toc386969830"/>
      <w:bookmarkStart w:id="1" w:name="_Toc386971918"/>
      <w:bookmarkStart w:id="2" w:name="_Toc386972298"/>
      <w:r>
        <w:lastRenderedPageBreak/>
        <w:t>Modelo Entidad-Interrelación</w:t>
      </w:r>
      <w:bookmarkEnd w:id="1"/>
      <w:bookmarkEnd w:id="2"/>
    </w:p>
    <w:p w:rsidR="00CB0965" w:rsidRDefault="00CB0965" w:rsidP="00CB0965">
      <w:pPr>
        <w:ind w:firstLine="567"/>
        <w:rPr>
          <w:noProof/>
        </w:rPr>
      </w:pPr>
    </w:p>
    <w:p w:rsidR="009C31B3" w:rsidRDefault="00DD6570" w:rsidP="00CB0965">
      <w:pPr>
        <w:pStyle w:val="Titulo2"/>
      </w:pPr>
      <w:bookmarkStart w:id="3" w:name="_Toc386971919"/>
      <w:bookmarkStart w:id="4" w:name="_Toc386972299"/>
      <w:r w:rsidRPr="00DD6570">
        <w:t>Diagrama de Entidad-Interrelación</w:t>
      </w:r>
      <w:bookmarkEnd w:id="0"/>
      <w:bookmarkEnd w:id="3"/>
      <w:bookmarkEnd w:id="4"/>
    </w:p>
    <w:p w:rsidR="00DD6570" w:rsidRPr="006C396E" w:rsidRDefault="00C40DCD" w:rsidP="00CC2687">
      <w:pPr>
        <w:ind w:firstLine="567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0.4pt;margin-top:2.75pt;width:329.65pt;height:697.25pt;z-index:-251658752" strokecolor="black [3213]" strokeweight="1pt">
            <v:imagedata r:id="rId8" o:title="General"/>
          </v:shape>
        </w:pict>
      </w:r>
    </w:p>
    <w:p w:rsidR="000B3926" w:rsidRPr="006C396E" w:rsidRDefault="000B3926">
      <w:r w:rsidRPr="006C396E">
        <w:br w:type="page"/>
      </w:r>
    </w:p>
    <w:p w:rsidR="00E45715" w:rsidRDefault="00E45715" w:rsidP="00E45715">
      <w:pPr>
        <w:pStyle w:val="Titulo2"/>
      </w:pPr>
      <w:bookmarkStart w:id="5" w:name="_Toc386969831"/>
      <w:bookmarkStart w:id="6" w:name="_Toc386971920"/>
      <w:bookmarkStart w:id="7" w:name="_Toc386972300"/>
      <w:r w:rsidRPr="006928D0">
        <w:lastRenderedPageBreak/>
        <w:t>Hipótesis</w:t>
      </w:r>
      <w:bookmarkEnd w:id="5"/>
      <w:bookmarkEnd w:id="6"/>
      <w:bookmarkEnd w:id="7"/>
    </w:p>
    <w:p w:rsidR="00E45715" w:rsidRDefault="00E45715" w:rsidP="00E45715">
      <w:pPr>
        <w:ind w:firstLine="567"/>
        <w:jc w:val="both"/>
      </w:pPr>
    </w:p>
    <w:p w:rsidR="00E45715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Todos los turnos tienen por lo menos una acción médica.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 w:rsidRPr="001973D7">
        <w:t>Al menos se realiza un procedimiento médico por turno.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U</w:t>
      </w:r>
      <w:r w:rsidRPr="001973D7">
        <w:t>n profesional solo atiende una especialidad en un block de turnos.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Cada especialidad sabe a qué servicio corresponde.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Los block de turnos existen por especialidad y por médico.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Pueden existir block de turnos vacíos (es decir, sin turnos asignados).</w:t>
      </w:r>
    </w:p>
    <w:p w:rsidR="001973D7" w:rsidRDefault="001973D7" w:rsidP="001973D7">
      <w:pPr>
        <w:ind w:left="567" w:hanging="283"/>
        <w:jc w:val="both"/>
      </w:pPr>
    </w:p>
    <w:p w:rsidR="001973D7" w:rsidRDefault="001973D7" w:rsidP="001973D7">
      <w:pPr>
        <w:pStyle w:val="ListParagraph"/>
        <w:numPr>
          <w:ilvl w:val="0"/>
          <w:numId w:val="6"/>
        </w:numPr>
        <w:ind w:left="567" w:hanging="283"/>
        <w:jc w:val="both"/>
      </w:pPr>
      <w:r>
        <w:t>No diferenciamos los turnos de los sobreturnos.</w:t>
      </w:r>
    </w:p>
    <w:p w:rsidR="001973D7" w:rsidRDefault="001973D7" w:rsidP="00E45715">
      <w:pPr>
        <w:ind w:firstLine="567"/>
        <w:jc w:val="both"/>
      </w:pPr>
    </w:p>
    <w:p w:rsidR="001973D7" w:rsidRDefault="001973D7" w:rsidP="00E45715">
      <w:pPr>
        <w:ind w:firstLine="567"/>
        <w:jc w:val="both"/>
      </w:pPr>
    </w:p>
    <w:p w:rsidR="00E45715" w:rsidRDefault="00E45715" w:rsidP="00E45715">
      <w:pPr>
        <w:ind w:firstLine="567"/>
        <w:jc w:val="both"/>
      </w:pPr>
    </w:p>
    <w:p w:rsidR="00E45715" w:rsidRDefault="00E45715" w:rsidP="00E45715">
      <w:r>
        <w:br w:type="page"/>
      </w:r>
    </w:p>
    <w:p w:rsidR="0050383A" w:rsidRPr="006C396E" w:rsidRDefault="005404EE" w:rsidP="00E45715">
      <w:pPr>
        <w:pStyle w:val="Titulo2"/>
      </w:pPr>
      <w:bookmarkStart w:id="8" w:name="_Toc386969832"/>
      <w:bookmarkStart w:id="9" w:name="_Toc386971921"/>
      <w:bookmarkStart w:id="10" w:name="_Toc386972301"/>
      <w:r w:rsidRPr="005404EE">
        <w:lastRenderedPageBreak/>
        <w:t>Dependencias de identidad y existencia</w:t>
      </w:r>
      <w:r w:rsidR="00FE58A2">
        <w:t>le</w:t>
      </w:r>
      <w:r w:rsidRPr="005404EE">
        <w:t>s</w:t>
      </w:r>
      <w:bookmarkEnd w:id="8"/>
      <w:bookmarkEnd w:id="9"/>
      <w:bookmarkEnd w:id="10"/>
    </w:p>
    <w:p w:rsidR="00917D7E" w:rsidRDefault="00917D7E" w:rsidP="00CB2918">
      <w:pPr>
        <w:ind w:firstLine="567"/>
        <w:jc w:val="both"/>
      </w:pPr>
    </w:p>
    <w:p w:rsidR="005404EE" w:rsidRDefault="005404EE" w:rsidP="00CB2918">
      <w:pPr>
        <w:ind w:firstLine="567"/>
        <w:jc w:val="both"/>
      </w:pPr>
    </w:p>
    <w:p w:rsidR="00917D7E" w:rsidRPr="004D25D1" w:rsidRDefault="00917D7E" w:rsidP="00CB2918">
      <w:pPr>
        <w:ind w:firstLine="567"/>
        <w:jc w:val="both"/>
      </w:pPr>
    </w:p>
    <w:p w:rsidR="00475FAF" w:rsidRPr="004D25D1" w:rsidRDefault="00475FAF" w:rsidP="003F00E1">
      <w:pPr>
        <w:ind w:firstLine="567"/>
      </w:pPr>
      <w:r w:rsidRPr="004D25D1">
        <w:br w:type="page"/>
      </w:r>
    </w:p>
    <w:p w:rsidR="00C15054" w:rsidRDefault="00C15054" w:rsidP="00C15054">
      <w:pPr>
        <w:pStyle w:val="Titulo2"/>
      </w:pPr>
      <w:bookmarkStart w:id="11" w:name="_Toc386969833"/>
      <w:bookmarkStart w:id="12" w:name="_Toc386969834"/>
      <w:bookmarkStart w:id="13" w:name="_Toc386971922"/>
      <w:bookmarkStart w:id="14" w:name="_Toc386972302"/>
      <w:r w:rsidRPr="00A744D9">
        <w:lastRenderedPageBreak/>
        <w:t xml:space="preserve">Diccionario de </w:t>
      </w:r>
      <w:r>
        <w:t>d</w:t>
      </w:r>
      <w:r w:rsidRPr="00A744D9">
        <w:t>atos</w:t>
      </w:r>
      <w:bookmarkEnd w:id="12"/>
      <w:bookmarkEnd w:id="13"/>
      <w:bookmarkEnd w:id="14"/>
    </w:p>
    <w:p w:rsidR="00C15054" w:rsidRDefault="00C15054" w:rsidP="00C15054">
      <w:pPr>
        <w:ind w:firstLine="567"/>
        <w:jc w:val="both"/>
      </w:pPr>
    </w:p>
    <w:p w:rsidR="008B6366" w:rsidRDefault="008B6366" w:rsidP="008B6366">
      <w:pPr>
        <w:pStyle w:val="Titulo3"/>
      </w:pPr>
      <w:bookmarkStart w:id="15" w:name="_Toc386971923"/>
      <w:bookmarkStart w:id="16" w:name="_Toc386972303"/>
      <w:r w:rsidRPr="00814C5F">
        <w:t>Entidades</w:t>
      </w:r>
      <w:bookmarkEnd w:id="15"/>
      <w:bookmarkEnd w:id="16"/>
    </w:p>
    <w:p w:rsidR="008B6366" w:rsidRDefault="008B6366" w:rsidP="008B6366"/>
    <w:p w:rsidR="008B6366" w:rsidRPr="00822C8B" w:rsidRDefault="00273F0A" w:rsidP="00273F0A">
      <w:pPr>
        <w:pStyle w:val="Titulo4"/>
      </w:pPr>
      <w:bookmarkStart w:id="17" w:name="_Toc386972304"/>
      <w:r>
        <w:t>Entidad Paciente</w:t>
      </w:r>
      <w:bookmarkEnd w:id="1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Documento: Es el número del documento con el que el paciente acredita identidad.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Tipo de Documento: Es el tipo de documento con el que el paciente acredita identidad, pudiendo ser: DU, Pasaporte, LC, LE.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Condición ante IVA: Es la condición actual del cliente con respecto al IVA, pudiendo ser: IVA Insc., Monotributo, IVA Excento.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Paciente: Es el número interno del paciente, es único por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Apellido: Es el apellido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Nombre: Es el nombre del paciente.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Teléfono: Es el teléfono de contacto.</w:t>
      </w:r>
    </w:p>
    <w:p w:rsidR="008B6366" w:rsidRDefault="008B6366" w:rsidP="008B6366">
      <w:pPr>
        <w:pStyle w:val="ListParagraph"/>
        <w:numPr>
          <w:ilvl w:val="0"/>
          <w:numId w:val="7"/>
        </w:numPr>
      </w:pPr>
      <w:r>
        <w:t>Número de Historia Clínica: Es un número interno con el cual se reconoce la historia clínica del paciente, es única.</w:t>
      </w:r>
    </w:p>
    <w:p w:rsidR="008B6366" w:rsidRPr="00273F0A" w:rsidRDefault="008B6366" w:rsidP="008B6366"/>
    <w:p w:rsidR="008B6366" w:rsidRDefault="00B20B57" w:rsidP="00B20B57">
      <w:pPr>
        <w:pStyle w:val="Titulo4"/>
      </w:pPr>
      <w:bookmarkStart w:id="18" w:name="_Toc386972305"/>
      <w:r>
        <w:t>Entidad Mujer</w:t>
      </w:r>
      <w:bookmarkEnd w:id="18"/>
    </w:p>
    <w:p w:rsidR="008B6366" w:rsidRDefault="008B6366" w:rsidP="008B6366">
      <w:r w:rsidRPr="009E0C12">
        <w:t>Atributos:</w:t>
      </w:r>
    </w:p>
    <w:p w:rsidR="008B6366" w:rsidRPr="009E0C12" w:rsidRDefault="008B6366" w:rsidP="008B6366">
      <w:pPr>
        <w:pStyle w:val="ListParagraph"/>
        <w:numPr>
          <w:ilvl w:val="0"/>
          <w:numId w:val="14"/>
        </w:numPr>
      </w:pPr>
      <w:r>
        <w:t>Apellido casada: Si la mujer es casada, se indica el apellido del esposo.</w:t>
      </w:r>
    </w:p>
    <w:p w:rsidR="008B6366" w:rsidRDefault="008B6366" w:rsidP="008B6366"/>
    <w:p w:rsidR="008B6366" w:rsidRPr="00B01475" w:rsidRDefault="008B6366" w:rsidP="007F7222">
      <w:pPr>
        <w:pStyle w:val="Titulo4"/>
      </w:pPr>
      <w:bookmarkStart w:id="19" w:name="_Toc386972306"/>
      <w:r w:rsidRPr="00B01475">
        <w:t>Entidad</w:t>
      </w:r>
      <w:r w:rsidR="007F7222">
        <w:t xml:space="preserve"> Cobertura</w:t>
      </w:r>
      <w:bookmarkEnd w:id="19"/>
    </w:p>
    <w:p w:rsidR="008B6366" w:rsidRDefault="008B6366" w:rsidP="008B6366">
      <w:r>
        <w:t>-</w:t>
      </w:r>
    </w:p>
    <w:p w:rsidR="008B6366" w:rsidRDefault="008B6366" w:rsidP="008B6366"/>
    <w:p w:rsidR="008B6366" w:rsidRPr="00B01475" w:rsidRDefault="007F7222" w:rsidP="007F7222">
      <w:pPr>
        <w:pStyle w:val="Titulo4"/>
      </w:pPr>
      <w:bookmarkStart w:id="20" w:name="_Toc386972307"/>
      <w:r>
        <w:t>Entidad ‘Entidad Financiadora’</w:t>
      </w:r>
      <w:bookmarkEnd w:id="20"/>
    </w:p>
    <w:p w:rsidR="008B6366" w:rsidRDefault="008B6366" w:rsidP="008B6366">
      <w:r>
        <w:t>Atributos:</w:t>
      </w:r>
    </w:p>
    <w:p w:rsidR="008B6366" w:rsidRPr="00B01475" w:rsidRDefault="008B6366" w:rsidP="008B6366">
      <w:pPr>
        <w:pStyle w:val="ListParagraph"/>
        <w:numPr>
          <w:ilvl w:val="0"/>
          <w:numId w:val="9"/>
        </w:numPr>
      </w:pPr>
      <w:r w:rsidRPr="00B01475">
        <w:t>Nombre: Es el nombre de la entidad que financia la cobertura, es único.</w:t>
      </w:r>
    </w:p>
    <w:p w:rsidR="008B6366" w:rsidRDefault="008B6366" w:rsidP="008B6366"/>
    <w:p w:rsidR="008B6366" w:rsidRDefault="007F7222" w:rsidP="007F7222">
      <w:pPr>
        <w:pStyle w:val="Titulo4"/>
      </w:pPr>
      <w:bookmarkStart w:id="21" w:name="_Toc386972308"/>
      <w:r>
        <w:t>Entidad Procedimiento Médico</w:t>
      </w:r>
      <w:bookmarkEnd w:id="21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Código: Es el número interno con el que se identifica al procedimiento médico. Es único por procedimiento.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Nombre: Es el nombre del procedimiento, con este se reconoce por los profesionales.</w:t>
      </w:r>
    </w:p>
    <w:p w:rsidR="008B6366" w:rsidRDefault="008B6366" w:rsidP="008B6366">
      <w:pPr>
        <w:pStyle w:val="ListParagraph"/>
        <w:numPr>
          <w:ilvl w:val="0"/>
          <w:numId w:val="8"/>
        </w:numPr>
      </w:pPr>
      <w:r>
        <w:t>Condiciones: Contiene las condiciones en las que el paciente debe presentarse para poder recibir el tratamiento.</w:t>
      </w:r>
    </w:p>
    <w:p w:rsidR="008B6366" w:rsidRDefault="008B6366" w:rsidP="008B6366"/>
    <w:p w:rsidR="008B6366" w:rsidRDefault="007F7222" w:rsidP="007F7222">
      <w:pPr>
        <w:pStyle w:val="Titulo4"/>
      </w:pPr>
      <w:bookmarkStart w:id="22" w:name="_Toc386972309"/>
      <w:r>
        <w:t>Entidad Turno de Diagnóstico</w:t>
      </w:r>
      <w:bookmarkEnd w:id="22"/>
    </w:p>
    <w:p w:rsidR="008B6366" w:rsidRDefault="008B6366" w:rsidP="008B6366">
      <w:r w:rsidRPr="00B01475"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Tipo de Turno: Indica si el turno es una primera visita, un control o una demanda espontanea.</w:t>
      </w:r>
    </w:p>
    <w:p w:rsidR="008B6366" w:rsidRDefault="008B6366" w:rsidP="008B6366"/>
    <w:p w:rsidR="008B6366" w:rsidRDefault="007F7222" w:rsidP="007F7222">
      <w:pPr>
        <w:pStyle w:val="Titulo4"/>
      </w:pPr>
      <w:bookmarkStart w:id="23" w:name="_Toc386972310"/>
      <w:r>
        <w:t>Entidad Lugar</w:t>
      </w:r>
      <w:bookmarkEnd w:id="23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Nombre: Es el nombre del lugar.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Dirección: Es la dirección del lugar, incluyendo localidad y provincia.</w:t>
      </w:r>
    </w:p>
    <w:p w:rsidR="008B6366" w:rsidRDefault="008B6366" w:rsidP="008B6366">
      <w:pPr>
        <w:pStyle w:val="ListParagraph"/>
        <w:numPr>
          <w:ilvl w:val="0"/>
          <w:numId w:val="10"/>
        </w:numPr>
      </w:pPr>
      <w:r>
        <w:t>Código: Es un número interno con el cual se identifica al establecimiento de manera univoca.</w:t>
      </w:r>
    </w:p>
    <w:p w:rsidR="008B6366" w:rsidRDefault="008B6366" w:rsidP="008B6366"/>
    <w:p w:rsidR="007F7222" w:rsidRDefault="007F7222">
      <w:pPr>
        <w:rPr>
          <w:b/>
        </w:rPr>
      </w:pPr>
      <w:r>
        <w:br w:type="page"/>
      </w:r>
    </w:p>
    <w:p w:rsidR="008B6366" w:rsidRPr="006820A7" w:rsidRDefault="008B6366" w:rsidP="007F7222">
      <w:pPr>
        <w:pStyle w:val="Titulo4"/>
      </w:pPr>
      <w:bookmarkStart w:id="24" w:name="_Toc386972311"/>
      <w:r w:rsidRPr="006820A7">
        <w:lastRenderedPageBreak/>
        <w:t>En</w:t>
      </w:r>
      <w:r w:rsidR="007F7222">
        <w:t xml:space="preserve">tidad Turno de </w:t>
      </w:r>
      <w:r w:rsidR="002A3562">
        <w:t>Quirófano</w:t>
      </w:r>
      <w:r w:rsidR="007F7222">
        <w:t xml:space="preserve"> y Cama</w:t>
      </w:r>
      <w:bookmarkEnd w:id="24"/>
    </w:p>
    <w:p w:rsidR="008B6366" w:rsidRDefault="008B6366" w:rsidP="008B6366">
      <w:r>
        <w:t>-</w:t>
      </w:r>
    </w:p>
    <w:p w:rsidR="008B6366" w:rsidRDefault="008B6366" w:rsidP="008B6366"/>
    <w:p w:rsidR="008B6366" w:rsidRDefault="007F7222" w:rsidP="007F7222">
      <w:pPr>
        <w:pStyle w:val="Titulo4"/>
      </w:pPr>
      <w:bookmarkStart w:id="25" w:name="_Toc386972312"/>
      <w:r>
        <w:t>Entidad Profesional</w:t>
      </w:r>
      <w:bookmarkEnd w:id="25"/>
    </w:p>
    <w:p w:rsidR="008B6366" w:rsidRDefault="008B6366" w:rsidP="008B6366">
      <w:r w:rsidRPr="00FA4FCE"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Tipo: Indica si el profesional es interno o externo.</w:t>
      </w:r>
    </w:p>
    <w:p w:rsidR="008B6366" w:rsidRDefault="008B6366" w:rsidP="008B6366"/>
    <w:p w:rsidR="008B6366" w:rsidRDefault="007F7222" w:rsidP="007F7222">
      <w:pPr>
        <w:pStyle w:val="Titulo4"/>
      </w:pPr>
      <w:bookmarkStart w:id="26" w:name="_Toc386972313"/>
      <w:r>
        <w:t>Entidad Especialidad</w:t>
      </w:r>
      <w:bookmarkEnd w:id="26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Servicio: Es el servicio al que pertenece la especialidad.</w:t>
      </w:r>
    </w:p>
    <w:p w:rsidR="008B6366" w:rsidRDefault="008B6366" w:rsidP="008B6366">
      <w:pPr>
        <w:pStyle w:val="ListParagraph"/>
        <w:numPr>
          <w:ilvl w:val="0"/>
          <w:numId w:val="11"/>
        </w:numPr>
      </w:pPr>
      <w:r>
        <w:t>Nombre: Es el nombre con el que se conoce la especialidad.</w:t>
      </w:r>
    </w:p>
    <w:p w:rsidR="008B6366" w:rsidRDefault="008B6366" w:rsidP="008B6366"/>
    <w:p w:rsidR="008B6366" w:rsidRPr="00FA4FCE" w:rsidRDefault="007F7222" w:rsidP="007F7222">
      <w:pPr>
        <w:pStyle w:val="Titulo4"/>
      </w:pPr>
      <w:bookmarkStart w:id="27" w:name="_Toc386972314"/>
      <w:r>
        <w:t>Entidad Turno</w:t>
      </w:r>
      <w:bookmarkEnd w:id="27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Monto a abonar: Es el monto total a abonar por la prestación.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Fecha: Es la fecha en la que va a ser tomado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Hora: Es la hora en la que va a ser utilizado el turno.</w:t>
      </w:r>
    </w:p>
    <w:p w:rsidR="008B6366" w:rsidRDefault="008B6366" w:rsidP="008B6366">
      <w:pPr>
        <w:pStyle w:val="ListParagraph"/>
        <w:numPr>
          <w:ilvl w:val="0"/>
          <w:numId w:val="12"/>
        </w:numPr>
      </w:pPr>
      <w:r>
        <w:t>Duración: Es la duración estimada del turno.</w:t>
      </w:r>
    </w:p>
    <w:p w:rsidR="008B6366" w:rsidRDefault="008B6366" w:rsidP="008B6366"/>
    <w:p w:rsidR="008B6366" w:rsidRDefault="007F7222" w:rsidP="007F7222">
      <w:pPr>
        <w:pStyle w:val="Titulo4"/>
      </w:pPr>
      <w:bookmarkStart w:id="28" w:name="_Toc386972315"/>
      <w:r>
        <w:t>Entidad Block de Turnos</w:t>
      </w:r>
      <w:bookmarkEnd w:id="28"/>
    </w:p>
    <w:p w:rsidR="008B6366" w:rsidRDefault="008B6366" w:rsidP="008B6366">
      <w:r>
        <w:t>Atributos: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Día: Es el día para el que se prepara el block de turnos.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Inicio: Es la hora de inicio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>Hora Fin: Es la hora de finalización del block.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Estado: Indica si el block está habilitado para recibir turnos, los posibles valores son: habilitado y deshabilitado. </w:t>
      </w:r>
    </w:p>
    <w:p w:rsidR="008B6366" w:rsidRDefault="008B6366" w:rsidP="008B6366">
      <w:pPr>
        <w:pStyle w:val="ListParagraph"/>
        <w:numPr>
          <w:ilvl w:val="0"/>
          <w:numId w:val="13"/>
        </w:numPr>
      </w:pPr>
      <w:r>
        <w:t xml:space="preserve">Tipo de agenda: Indica el tipo de atención que se les brinda a los pacientes, los valores posibles son: personalizada, en grupos de N personas, siendo n determinado por el médico y la especialidad. </w:t>
      </w:r>
    </w:p>
    <w:p w:rsidR="008B6366" w:rsidRDefault="008B6366" w:rsidP="007F7222">
      <w:pPr>
        <w:ind w:firstLine="567"/>
        <w:jc w:val="both"/>
      </w:pPr>
    </w:p>
    <w:p w:rsidR="00273F0A" w:rsidRPr="009E0C12" w:rsidRDefault="00273F0A" w:rsidP="007F7222">
      <w:pPr>
        <w:ind w:firstLine="567"/>
        <w:jc w:val="both"/>
      </w:pPr>
    </w:p>
    <w:p w:rsidR="008B6366" w:rsidRDefault="008B6366" w:rsidP="00273F0A">
      <w:pPr>
        <w:pStyle w:val="Titulo3"/>
      </w:pPr>
      <w:bookmarkStart w:id="29" w:name="_Toc386972316"/>
      <w:r w:rsidRPr="00814C5F">
        <w:t>Relaciones</w:t>
      </w:r>
      <w:bookmarkEnd w:id="29"/>
    </w:p>
    <w:p w:rsidR="008B6366" w:rsidRPr="00814C5F" w:rsidRDefault="008B6366" w:rsidP="007F7222">
      <w:pPr>
        <w:ind w:firstLine="567"/>
        <w:jc w:val="both"/>
      </w:pPr>
    </w:p>
    <w:p w:rsidR="007F7222" w:rsidRDefault="007F7222" w:rsidP="007F7222">
      <w:pPr>
        <w:pStyle w:val="Titulo4"/>
      </w:pPr>
      <w:bookmarkStart w:id="30" w:name="_Toc386972317"/>
      <w:r>
        <w:t>Paciente-Necesita-Turno</w:t>
      </w:r>
      <w:bookmarkEnd w:id="30"/>
    </w:p>
    <w:p w:rsidR="008B6366" w:rsidRDefault="008B6366" w:rsidP="007F7222">
      <w:pPr>
        <w:ind w:firstLine="567"/>
        <w:jc w:val="both"/>
      </w:pPr>
      <w:r w:rsidRPr="00814C5F">
        <w:t>La relación establece el paciente que es atendido por un médico.</w:t>
      </w:r>
    </w:p>
    <w:p w:rsidR="008B6366" w:rsidRPr="00814C5F" w:rsidRDefault="008B6366" w:rsidP="007F7222">
      <w:pPr>
        <w:ind w:firstLine="567"/>
        <w:jc w:val="both"/>
      </w:pPr>
    </w:p>
    <w:p w:rsidR="007F7222" w:rsidRDefault="008B6366" w:rsidP="007F7222">
      <w:pPr>
        <w:pStyle w:val="Titulo4"/>
      </w:pPr>
      <w:bookmarkStart w:id="31" w:name="_Toc386972318"/>
      <w:r w:rsidRPr="00814C5F">
        <w:t>Profesional-Soli</w:t>
      </w:r>
      <w:r w:rsidR="007F7222">
        <w:t>cita-Turno de quirófano y cama</w:t>
      </w:r>
      <w:bookmarkEnd w:id="31"/>
    </w:p>
    <w:p w:rsidR="008B6366" w:rsidRDefault="008B6366" w:rsidP="007F7222">
      <w:pPr>
        <w:ind w:firstLine="567"/>
        <w:jc w:val="both"/>
      </w:pPr>
      <w:r w:rsidRPr="00814C5F">
        <w:t>La relación establece el médico que reserva un turno de cama o quirófano que corresponde a un paciente.</w:t>
      </w:r>
    </w:p>
    <w:p w:rsidR="008B6366" w:rsidRDefault="008B6366" w:rsidP="007F7222">
      <w:pPr>
        <w:ind w:firstLine="567"/>
        <w:jc w:val="both"/>
      </w:pPr>
    </w:p>
    <w:p w:rsidR="007F7222" w:rsidRDefault="008B6366" w:rsidP="007F7222">
      <w:pPr>
        <w:pStyle w:val="Titulo4"/>
      </w:pPr>
      <w:bookmarkStart w:id="32" w:name="_Toc386972319"/>
      <w:r w:rsidRPr="00814C5F">
        <w:t>Cobert</w:t>
      </w:r>
      <w:r w:rsidR="007F7222">
        <w:t>ura-Cubre-Procedimiento Médico</w:t>
      </w:r>
      <w:bookmarkEnd w:id="32"/>
    </w:p>
    <w:p w:rsidR="008B6366" w:rsidRDefault="008B6366" w:rsidP="007F7222">
      <w:pPr>
        <w:ind w:firstLine="567"/>
        <w:jc w:val="both"/>
      </w:pPr>
      <w:r w:rsidRPr="00814C5F">
        <w:t>Representa la cobertura de un plan de obra social a un procedimiento médico.</w:t>
      </w:r>
    </w:p>
    <w:p w:rsidR="008B6366" w:rsidRPr="00814C5F" w:rsidRDefault="008B6366" w:rsidP="007F7222">
      <w:pPr>
        <w:ind w:firstLine="567"/>
        <w:jc w:val="both"/>
      </w:pPr>
    </w:p>
    <w:p w:rsidR="007F7222" w:rsidRDefault="008B6366" w:rsidP="007F7222">
      <w:pPr>
        <w:pStyle w:val="Titulo4"/>
      </w:pPr>
      <w:bookmarkStart w:id="33" w:name="_Toc386972320"/>
      <w:r w:rsidRPr="00814C5F">
        <w:t>Turno-</w:t>
      </w:r>
      <w:r w:rsidR="007F7222">
        <w:t>Turno en Block-Block de Turnos</w:t>
      </w:r>
      <w:bookmarkEnd w:id="33"/>
    </w:p>
    <w:p w:rsidR="008B6366" w:rsidRDefault="008B6366" w:rsidP="007F7222">
      <w:pPr>
        <w:ind w:firstLine="567"/>
        <w:jc w:val="both"/>
      </w:pPr>
      <w:r w:rsidRPr="00814C5F">
        <w:t>Representa el requerimiento de encasillar a cada turno en un block de turnos.</w:t>
      </w:r>
    </w:p>
    <w:p w:rsidR="008B6366" w:rsidRDefault="008B6366" w:rsidP="007F7222">
      <w:pPr>
        <w:ind w:firstLine="567"/>
        <w:jc w:val="both"/>
      </w:pPr>
    </w:p>
    <w:p w:rsidR="007F7222" w:rsidRDefault="008B6366" w:rsidP="007F7222">
      <w:pPr>
        <w:pStyle w:val="Titulo4"/>
      </w:pPr>
      <w:bookmarkStart w:id="34" w:name="_Toc386972321"/>
      <w:r w:rsidRPr="00814C5F">
        <w:t>Cubre-&gt;</w:t>
      </w:r>
      <w:r w:rsidR="007F7222">
        <w:t>Exención</w:t>
      </w:r>
      <w:bookmarkEnd w:id="34"/>
    </w:p>
    <w:p w:rsidR="008B6366" w:rsidRDefault="008B6366" w:rsidP="007F7222">
      <w:pPr>
        <w:ind w:firstLine="567"/>
        <w:jc w:val="both"/>
      </w:pPr>
      <w:r w:rsidRPr="00814C5F">
        <w:t>Es el porcentaje que se descuenta del precio de lista del procedimiento médico.</w:t>
      </w:r>
    </w:p>
    <w:p w:rsidR="008B6366" w:rsidRPr="00814C5F" w:rsidRDefault="008B6366" w:rsidP="007F7222">
      <w:pPr>
        <w:ind w:firstLine="567"/>
        <w:jc w:val="both"/>
      </w:pPr>
    </w:p>
    <w:p w:rsidR="007F7222" w:rsidRDefault="008B6366" w:rsidP="007F7222">
      <w:pPr>
        <w:pStyle w:val="Titulo4"/>
      </w:pPr>
      <w:bookmarkStart w:id="35" w:name="_Toc386972322"/>
      <w:r w:rsidRPr="00814C5F">
        <w:t>Cubre-&gt;</w:t>
      </w:r>
      <w:r w:rsidR="007F7222">
        <w:t>Valor Copago</w:t>
      </w:r>
      <w:bookmarkEnd w:id="35"/>
    </w:p>
    <w:p w:rsidR="008B6366" w:rsidRDefault="008B6366" w:rsidP="007F7222">
      <w:pPr>
        <w:ind w:firstLine="567"/>
        <w:jc w:val="both"/>
      </w:pPr>
      <w:r w:rsidRPr="00814C5F">
        <w:lastRenderedPageBreak/>
        <w:t>Es el monto que tiene que pagar el paciente. Exención y Valor Copago representan lo mismo, sólo uno toma valor.</w:t>
      </w:r>
    </w:p>
    <w:p w:rsidR="008B6366" w:rsidRPr="00814C5F" w:rsidRDefault="008B6366" w:rsidP="007F7222">
      <w:pPr>
        <w:ind w:firstLine="567"/>
        <w:jc w:val="both"/>
      </w:pPr>
    </w:p>
    <w:p w:rsidR="007F7222" w:rsidRDefault="008B6366" w:rsidP="007F7222">
      <w:pPr>
        <w:pStyle w:val="Titulo4"/>
      </w:pPr>
      <w:bookmarkStart w:id="36" w:name="_Toc386972323"/>
      <w:r w:rsidRPr="00814C5F">
        <w:t>Cubre-&gt;</w:t>
      </w:r>
      <w:r w:rsidR="007F7222">
        <w:t>Documentación</w:t>
      </w:r>
      <w:bookmarkEnd w:id="36"/>
    </w:p>
    <w:p w:rsidR="008B6366" w:rsidRPr="00814C5F" w:rsidRDefault="008B6366" w:rsidP="007F7222">
      <w:pPr>
        <w:ind w:firstLine="567"/>
        <w:jc w:val="both"/>
      </w:pPr>
      <w:r w:rsidRPr="00814C5F">
        <w:t>Tiene los documentos que necesita presentar el paciente para lograr la cobertura.</w:t>
      </w:r>
    </w:p>
    <w:p w:rsidR="00C15054" w:rsidRDefault="00C15054" w:rsidP="00C15054">
      <w:pPr>
        <w:ind w:firstLine="567"/>
        <w:jc w:val="both"/>
      </w:pPr>
    </w:p>
    <w:p w:rsidR="007F7222" w:rsidRDefault="007F7222" w:rsidP="00C15054">
      <w:pPr>
        <w:ind w:firstLine="567"/>
        <w:jc w:val="both"/>
      </w:pPr>
    </w:p>
    <w:p w:rsidR="00C15054" w:rsidRDefault="00C15054" w:rsidP="00C15054">
      <w:pPr>
        <w:ind w:firstLine="567"/>
        <w:jc w:val="both"/>
      </w:pPr>
    </w:p>
    <w:p w:rsidR="00C15054" w:rsidRDefault="00C15054" w:rsidP="00C15054">
      <w:r>
        <w:br w:type="page"/>
      </w:r>
    </w:p>
    <w:p w:rsidR="00C01E55" w:rsidRDefault="00C01E55" w:rsidP="00C01E55">
      <w:pPr>
        <w:pStyle w:val="Titulo1"/>
      </w:pPr>
      <w:bookmarkStart w:id="37" w:name="_Toc386971924"/>
      <w:bookmarkStart w:id="38" w:name="_Toc386972324"/>
      <w:r>
        <w:lastRenderedPageBreak/>
        <w:t xml:space="preserve">Modelo </w:t>
      </w:r>
      <w:r w:rsidR="00870556">
        <w:t xml:space="preserve">de Datos </w:t>
      </w:r>
      <w:r>
        <w:t>Relacional</w:t>
      </w:r>
      <w:bookmarkEnd w:id="37"/>
      <w:bookmarkEnd w:id="38"/>
    </w:p>
    <w:p w:rsidR="00C01E55" w:rsidRDefault="00C01E55" w:rsidP="00C01E55">
      <w:pPr>
        <w:ind w:firstLine="567"/>
        <w:jc w:val="both"/>
      </w:pPr>
    </w:p>
    <w:p w:rsidR="007F343C" w:rsidRDefault="00A744D9" w:rsidP="00C01E55">
      <w:pPr>
        <w:pStyle w:val="Titulo2"/>
      </w:pPr>
      <w:bookmarkStart w:id="39" w:name="_Toc386971925"/>
      <w:bookmarkStart w:id="40" w:name="_Toc386972325"/>
      <w:r w:rsidRPr="00A744D9">
        <w:t xml:space="preserve">Pasaje de </w:t>
      </w:r>
      <w:r>
        <w:t>m</w:t>
      </w:r>
      <w:r w:rsidRPr="00A744D9">
        <w:t>odelos</w:t>
      </w:r>
      <w:bookmarkEnd w:id="11"/>
      <w:bookmarkEnd w:id="39"/>
      <w:bookmarkEnd w:id="40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A744D9" w:rsidRDefault="00A744D9">
      <w:r>
        <w:br w:type="page"/>
      </w:r>
    </w:p>
    <w:p w:rsidR="00A744D9" w:rsidRDefault="00870556" w:rsidP="00CE78EE">
      <w:pPr>
        <w:pStyle w:val="Titulo2"/>
      </w:pPr>
      <w:bookmarkStart w:id="41" w:name="_Toc386969835"/>
      <w:bookmarkStart w:id="42" w:name="_Toc386971926"/>
      <w:bookmarkStart w:id="43" w:name="_Toc386972326"/>
      <w:r>
        <w:lastRenderedPageBreak/>
        <w:t xml:space="preserve">Estructuras del </w:t>
      </w:r>
      <w:r w:rsidR="00A744D9" w:rsidRPr="00A744D9">
        <w:t>Modelo Relacional</w:t>
      </w:r>
      <w:bookmarkEnd w:id="41"/>
      <w:bookmarkEnd w:id="42"/>
      <w:bookmarkEnd w:id="43"/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 w:rsidP="006928D0">
      <w:pPr>
        <w:ind w:firstLine="567"/>
        <w:jc w:val="both"/>
      </w:pPr>
    </w:p>
    <w:p w:rsidR="00A744D9" w:rsidRDefault="00A744D9">
      <w:r>
        <w:br w:type="page"/>
      </w:r>
    </w:p>
    <w:p w:rsidR="007F343C" w:rsidRDefault="00A744D9" w:rsidP="00800FDC">
      <w:pPr>
        <w:pStyle w:val="Titulo2"/>
      </w:pPr>
      <w:bookmarkStart w:id="44" w:name="_Toc386969837"/>
      <w:bookmarkStart w:id="45" w:name="_Toc386971927"/>
      <w:bookmarkStart w:id="46" w:name="_Toc386972327"/>
      <w:r w:rsidRPr="00A744D9">
        <w:lastRenderedPageBreak/>
        <w:t>Diagrama de</w:t>
      </w:r>
      <w:r w:rsidR="00A41FF8">
        <w:t>l</w:t>
      </w:r>
      <w:r w:rsidRPr="00A744D9">
        <w:t xml:space="preserve"> Modelo </w:t>
      </w:r>
      <w:bookmarkEnd w:id="44"/>
      <w:r w:rsidR="00800FDC">
        <w:t>Relacional</w:t>
      </w:r>
      <w:bookmarkEnd w:id="45"/>
      <w:bookmarkEnd w:id="46"/>
    </w:p>
    <w:p w:rsidR="007F343C" w:rsidRDefault="007F343C" w:rsidP="006928D0">
      <w:pPr>
        <w:ind w:firstLine="567"/>
        <w:jc w:val="both"/>
      </w:pPr>
    </w:p>
    <w:p w:rsidR="007F343C" w:rsidRDefault="007F343C" w:rsidP="006928D0">
      <w:pPr>
        <w:ind w:firstLine="567"/>
        <w:jc w:val="both"/>
      </w:pPr>
    </w:p>
    <w:p w:rsidR="00800FDC" w:rsidRDefault="00800FDC" w:rsidP="006928D0">
      <w:pPr>
        <w:ind w:firstLine="567"/>
        <w:jc w:val="both"/>
      </w:pPr>
    </w:p>
    <w:p w:rsidR="00800FDC" w:rsidRDefault="00800FDC">
      <w:pPr>
        <w:rPr>
          <w:b/>
          <w:sz w:val="36"/>
          <w:szCs w:val="32"/>
          <w:u w:val="single"/>
        </w:rPr>
      </w:pPr>
      <w:bookmarkStart w:id="47" w:name="_Toc386969836"/>
      <w:r>
        <w:br w:type="page"/>
      </w:r>
    </w:p>
    <w:p w:rsidR="00800FDC" w:rsidRDefault="00800FDC" w:rsidP="00800FDC">
      <w:pPr>
        <w:pStyle w:val="Titulo2"/>
      </w:pPr>
      <w:bookmarkStart w:id="48" w:name="_Toc386971928"/>
      <w:bookmarkStart w:id="49" w:name="_Toc386972328"/>
      <w:r w:rsidRPr="00A744D9">
        <w:lastRenderedPageBreak/>
        <w:t>Sentencias DDL</w:t>
      </w:r>
      <w:bookmarkEnd w:id="47"/>
      <w:bookmarkEnd w:id="48"/>
      <w:bookmarkEnd w:id="49"/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p w:rsidR="00800FDC" w:rsidRDefault="00800FDC" w:rsidP="00800FDC">
      <w:pPr>
        <w:ind w:firstLine="567"/>
        <w:jc w:val="both"/>
      </w:pPr>
    </w:p>
    <w:sectPr w:rsidR="00800FDC" w:rsidSect="00856452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96E" w:rsidRDefault="00DD296E" w:rsidP="00670DC1">
      <w:r>
        <w:separator/>
      </w:r>
    </w:p>
  </w:endnote>
  <w:endnote w:type="continuationSeparator" w:id="0">
    <w:p w:rsidR="00DD296E" w:rsidRDefault="00DD296E" w:rsidP="00670D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MS Mincho"/>
    <w:charset w:val="00"/>
    <w:family w:val="auto"/>
    <w:pitch w:val="variable"/>
    <w:sig w:usb0="00000001" w:usb1="1807ECEA" w:usb2="00000010" w:usb3="00000000" w:csb0="0002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altName w:val="Arabic Typesetting"/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38635"/>
      <w:docPartObj>
        <w:docPartGallery w:val="Page Numbers (Top of Page)"/>
        <w:docPartUnique/>
      </w:docPartObj>
    </w:sdtPr>
    <w:sdtEndPr>
      <w:rPr>
        <w:i/>
      </w:rPr>
    </w:sdtEndPr>
    <w:sdtContent>
      <w:p w:rsidR="00EC3D58" w:rsidRPr="00670DC1" w:rsidRDefault="00EC3D58" w:rsidP="00856452">
        <w:pPr>
          <w:pStyle w:val="Header"/>
          <w:tabs>
            <w:tab w:val="clear" w:pos="8838"/>
            <w:tab w:val="right" w:pos="9356"/>
          </w:tabs>
          <w:rPr>
            <w:i/>
          </w:rPr>
        </w:pPr>
        <w:r w:rsidRPr="00856452">
          <w:rPr>
            <w:b/>
            <w:i/>
          </w:rPr>
          <w:t xml:space="preserve">Grupo </w:t>
        </w:r>
        <w:r w:rsidR="003D07F8" w:rsidRPr="00856452">
          <w:rPr>
            <w:b/>
            <w:i/>
          </w:rPr>
          <w:t>15</w:t>
        </w:r>
        <w:r w:rsidRPr="00856452">
          <w:tab/>
        </w:r>
        <w:r w:rsidR="00856452" w:rsidRPr="00856452">
          <w:tab/>
        </w:r>
        <w:r w:rsidRPr="00856452">
          <w:t xml:space="preserve">Página </w:t>
        </w:r>
        <w:fldSimple w:instr=" PAGE ">
          <w:r w:rsidR="00AA1841">
            <w:rPr>
              <w:noProof/>
            </w:rPr>
            <w:t>1</w:t>
          </w:r>
        </w:fldSimple>
        <w:r w:rsidRPr="00856452">
          <w:t xml:space="preserve"> de </w:t>
        </w:r>
        <w:fldSimple w:instr=" NUMPAGES  ">
          <w:r w:rsidR="00AA1841">
            <w:rPr>
              <w:noProof/>
            </w:rPr>
            <w:t>11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96E" w:rsidRDefault="00DD296E" w:rsidP="00670DC1">
      <w:r>
        <w:separator/>
      </w:r>
    </w:p>
  </w:footnote>
  <w:footnote w:type="continuationSeparator" w:id="0">
    <w:p w:rsidR="00DD296E" w:rsidRDefault="00DD296E" w:rsidP="00670D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D58" w:rsidRPr="00E075B2" w:rsidRDefault="003D07F8" w:rsidP="00856452">
    <w:pPr>
      <w:pStyle w:val="Header"/>
      <w:tabs>
        <w:tab w:val="clear" w:pos="8838"/>
        <w:tab w:val="right" w:pos="9356"/>
      </w:tabs>
      <w:rPr>
        <w:i/>
      </w:rPr>
    </w:pPr>
    <w:r w:rsidRPr="003D07F8">
      <w:rPr>
        <w:b/>
      </w:rPr>
      <w:t>FIUBA - [75.15] Base de Datos</w:t>
    </w:r>
    <w:r w:rsidR="00EC3D58" w:rsidRPr="00E075B2">
      <w:rPr>
        <w:i/>
      </w:rPr>
      <w:tab/>
    </w:r>
    <w:r w:rsidR="00EC3D58" w:rsidRPr="00E075B2">
      <w:rPr>
        <w:i/>
      </w:rPr>
      <w:tab/>
    </w:r>
    <w:r w:rsidRPr="003D07F8">
      <w:rPr>
        <w:i/>
      </w:rPr>
      <w:t>1° Cuatrimestre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E0305F4"/>
    <w:multiLevelType w:val="hybridMultilevel"/>
    <w:tmpl w:val="37343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733129"/>
    <w:multiLevelType w:val="hybridMultilevel"/>
    <w:tmpl w:val="3C0AA62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228C7CF6"/>
    <w:multiLevelType w:val="hybridMultilevel"/>
    <w:tmpl w:val="BF78E7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13E06"/>
    <w:multiLevelType w:val="hybridMultilevel"/>
    <w:tmpl w:val="57362E6A"/>
    <w:lvl w:ilvl="0" w:tplc="F2E83032">
      <w:start w:val="1"/>
      <w:numFmt w:val="decimal"/>
      <w:lvlText w:val="%1.)"/>
      <w:lvlJc w:val="left"/>
      <w:pPr>
        <w:ind w:left="720" w:hanging="360"/>
      </w:pPr>
      <w:rPr>
        <w:rFonts w:eastAsiaTheme="min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1E35B0"/>
    <w:multiLevelType w:val="hybridMultilevel"/>
    <w:tmpl w:val="DA325664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8D33979"/>
    <w:multiLevelType w:val="hybridMultilevel"/>
    <w:tmpl w:val="49083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616CE6"/>
    <w:multiLevelType w:val="hybridMultilevel"/>
    <w:tmpl w:val="1B086B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5740C"/>
    <w:multiLevelType w:val="hybridMultilevel"/>
    <w:tmpl w:val="A96889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631603"/>
    <w:multiLevelType w:val="hybridMultilevel"/>
    <w:tmpl w:val="433A678A"/>
    <w:lvl w:ilvl="0" w:tplc="2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5D811A9"/>
    <w:multiLevelType w:val="hybridMultilevel"/>
    <w:tmpl w:val="5D948A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024B0"/>
    <w:multiLevelType w:val="hybridMultilevel"/>
    <w:tmpl w:val="70EEE5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5115A3"/>
    <w:multiLevelType w:val="hybridMultilevel"/>
    <w:tmpl w:val="6ACA2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A0148"/>
    <w:multiLevelType w:val="hybridMultilevel"/>
    <w:tmpl w:val="6A68941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13"/>
  </w:num>
  <w:num w:numId="6">
    <w:abstractNumId w:val="2"/>
  </w:num>
  <w:num w:numId="7">
    <w:abstractNumId w:val="7"/>
  </w:num>
  <w:num w:numId="8">
    <w:abstractNumId w:val="12"/>
  </w:num>
  <w:num w:numId="9">
    <w:abstractNumId w:val="11"/>
  </w:num>
  <w:num w:numId="10">
    <w:abstractNumId w:val="3"/>
  </w:num>
  <w:num w:numId="11">
    <w:abstractNumId w:val="8"/>
  </w:num>
  <w:num w:numId="12">
    <w:abstractNumId w:val="10"/>
  </w:num>
  <w:num w:numId="13">
    <w:abstractNumId w:val="6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3554" style="mso-position-horizontal:center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CC2687"/>
    <w:rsid w:val="0000749F"/>
    <w:rsid w:val="00011FB0"/>
    <w:rsid w:val="0001291F"/>
    <w:rsid w:val="00014442"/>
    <w:rsid w:val="00020EF3"/>
    <w:rsid w:val="00026B96"/>
    <w:rsid w:val="0003237C"/>
    <w:rsid w:val="00032AE2"/>
    <w:rsid w:val="00034ADB"/>
    <w:rsid w:val="00036744"/>
    <w:rsid w:val="00044197"/>
    <w:rsid w:val="00044F48"/>
    <w:rsid w:val="00067205"/>
    <w:rsid w:val="00067E84"/>
    <w:rsid w:val="00077049"/>
    <w:rsid w:val="000955EC"/>
    <w:rsid w:val="00095EBA"/>
    <w:rsid w:val="000A7638"/>
    <w:rsid w:val="000B2974"/>
    <w:rsid w:val="000B3926"/>
    <w:rsid w:val="000D11A2"/>
    <w:rsid w:val="000D5972"/>
    <w:rsid w:val="000E1276"/>
    <w:rsid w:val="000E17FF"/>
    <w:rsid w:val="000E72D8"/>
    <w:rsid w:val="000F5C5D"/>
    <w:rsid w:val="00100F3A"/>
    <w:rsid w:val="00105693"/>
    <w:rsid w:val="00115E28"/>
    <w:rsid w:val="00124D63"/>
    <w:rsid w:val="00130FF0"/>
    <w:rsid w:val="00143C20"/>
    <w:rsid w:val="00152725"/>
    <w:rsid w:val="00156E5E"/>
    <w:rsid w:val="00170F24"/>
    <w:rsid w:val="00171EB3"/>
    <w:rsid w:val="00175928"/>
    <w:rsid w:val="00180824"/>
    <w:rsid w:val="00186842"/>
    <w:rsid w:val="00190996"/>
    <w:rsid w:val="00192540"/>
    <w:rsid w:val="001973D7"/>
    <w:rsid w:val="001A4071"/>
    <w:rsid w:val="001A4AA0"/>
    <w:rsid w:val="001A7051"/>
    <w:rsid w:val="001C269A"/>
    <w:rsid w:val="001D5294"/>
    <w:rsid w:val="001D6550"/>
    <w:rsid w:val="001E2AF1"/>
    <w:rsid w:val="001E3EEB"/>
    <w:rsid w:val="001E7882"/>
    <w:rsid w:val="001F40C7"/>
    <w:rsid w:val="001F5051"/>
    <w:rsid w:val="002116BA"/>
    <w:rsid w:val="00212DAB"/>
    <w:rsid w:val="00213583"/>
    <w:rsid w:val="00213B27"/>
    <w:rsid w:val="00216E25"/>
    <w:rsid w:val="00225848"/>
    <w:rsid w:val="00225D10"/>
    <w:rsid w:val="00230034"/>
    <w:rsid w:val="00243544"/>
    <w:rsid w:val="00247536"/>
    <w:rsid w:val="00265AE7"/>
    <w:rsid w:val="00273F0A"/>
    <w:rsid w:val="00294B5F"/>
    <w:rsid w:val="002A3562"/>
    <w:rsid w:val="002A404A"/>
    <w:rsid w:val="002B23A0"/>
    <w:rsid w:val="002B24EF"/>
    <w:rsid w:val="002B4946"/>
    <w:rsid w:val="002C1EF6"/>
    <w:rsid w:val="002D2546"/>
    <w:rsid w:val="002D3EA0"/>
    <w:rsid w:val="002E38C2"/>
    <w:rsid w:val="002F4397"/>
    <w:rsid w:val="002F73F7"/>
    <w:rsid w:val="00303B76"/>
    <w:rsid w:val="003044A2"/>
    <w:rsid w:val="00307B7F"/>
    <w:rsid w:val="00320612"/>
    <w:rsid w:val="003322E2"/>
    <w:rsid w:val="00337B08"/>
    <w:rsid w:val="00337C2D"/>
    <w:rsid w:val="00355B0D"/>
    <w:rsid w:val="003613B9"/>
    <w:rsid w:val="00365B5E"/>
    <w:rsid w:val="0037343C"/>
    <w:rsid w:val="003905C7"/>
    <w:rsid w:val="00396C3A"/>
    <w:rsid w:val="003A6AAF"/>
    <w:rsid w:val="003B2221"/>
    <w:rsid w:val="003C2215"/>
    <w:rsid w:val="003D07F8"/>
    <w:rsid w:val="003D1B54"/>
    <w:rsid w:val="003D3A59"/>
    <w:rsid w:val="003D421B"/>
    <w:rsid w:val="003E2BC7"/>
    <w:rsid w:val="003E7D47"/>
    <w:rsid w:val="003F00E1"/>
    <w:rsid w:val="0040468D"/>
    <w:rsid w:val="00410E83"/>
    <w:rsid w:val="00423DCF"/>
    <w:rsid w:val="00430094"/>
    <w:rsid w:val="00453004"/>
    <w:rsid w:val="00455A76"/>
    <w:rsid w:val="00457716"/>
    <w:rsid w:val="00471322"/>
    <w:rsid w:val="00475B7A"/>
    <w:rsid w:val="00475FAF"/>
    <w:rsid w:val="00493578"/>
    <w:rsid w:val="00496526"/>
    <w:rsid w:val="00496742"/>
    <w:rsid w:val="004A2E3B"/>
    <w:rsid w:val="004B1CB8"/>
    <w:rsid w:val="004D25D1"/>
    <w:rsid w:val="004D512A"/>
    <w:rsid w:val="004F03B2"/>
    <w:rsid w:val="004F1266"/>
    <w:rsid w:val="004F63E6"/>
    <w:rsid w:val="004F66B4"/>
    <w:rsid w:val="0050383A"/>
    <w:rsid w:val="005111CF"/>
    <w:rsid w:val="00515428"/>
    <w:rsid w:val="00517635"/>
    <w:rsid w:val="00523835"/>
    <w:rsid w:val="00527109"/>
    <w:rsid w:val="00532CE6"/>
    <w:rsid w:val="005404EE"/>
    <w:rsid w:val="00544397"/>
    <w:rsid w:val="005474B1"/>
    <w:rsid w:val="00551EC5"/>
    <w:rsid w:val="00556DD9"/>
    <w:rsid w:val="005815E8"/>
    <w:rsid w:val="00593ECF"/>
    <w:rsid w:val="00597A44"/>
    <w:rsid w:val="005A3C6A"/>
    <w:rsid w:val="005A6A75"/>
    <w:rsid w:val="005B1268"/>
    <w:rsid w:val="005B7111"/>
    <w:rsid w:val="005C28CD"/>
    <w:rsid w:val="005C73B0"/>
    <w:rsid w:val="005D17D4"/>
    <w:rsid w:val="005D401D"/>
    <w:rsid w:val="0060065E"/>
    <w:rsid w:val="0061129C"/>
    <w:rsid w:val="00613130"/>
    <w:rsid w:val="00622CDD"/>
    <w:rsid w:val="00622DA2"/>
    <w:rsid w:val="00633BEE"/>
    <w:rsid w:val="00641DEC"/>
    <w:rsid w:val="006451B8"/>
    <w:rsid w:val="00645DFB"/>
    <w:rsid w:val="006627D8"/>
    <w:rsid w:val="00662D43"/>
    <w:rsid w:val="006705C5"/>
    <w:rsid w:val="00670DC1"/>
    <w:rsid w:val="00671327"/>
    <w:rsid w:val="006761D9"/>
    <w:rsid w:val="00681738"/>
    <w:rsid w:val="006832EC"/>
    <w:rsid w:val="006928D0"/>
    <w:rsid w:val="00695948"/>
    <w:rsid w:val="006973D3"/>
    <w:rsid w:val="0069749B"/>
    <w:rsid w:val="006A5865"/>
    <w:rsid w:val="006A79B1"/>
    <w:rsid w:val="006B161C"/>
    <w:rsid w:val="006C30B6"/>
    <w:rsid w:val="006C34A2"/>
    <w:rsid w:val="006C396E"/>
    <w:rsid w:val="006D6DF3"/>
    <w:rsid w:val="006E03AF"/>
    <w:rsid w:val="006E7DEE"/>
    <w:rsid w:val="007065A2"/>
    <w:rsid w:val="00712086"/>
    <w:rsid w:val="00721498"/>
    <w:rsid w:val="00723005"/>
    <w:rsid w:val="00724EB9"/>
    <w:rsid w:val="00730CA7"/>
    <w:rsid w:val="00736000"/>
    <w:rsid w:val="00742FE6"/>
    <w:rsid w:val="007512CA"/>
    <w:rsid w:val="007638CF"/>
    <w:rsid w:val="00781FE9"/>
    <w:rsid w:val="007A0A7C"/>
    <w:rsid w:val="007D0782"/>
    <w:rsid w:val="007D11A7"/>
    <w:rsid w:val="007E1AC8"/>
    <w:rsid w:val="007E3F27"/>
    <w:rsid w:val="007F0FB1"/>
    <w:rsid w:val="007F343C"/>
    <w:rsid w:val="007F7222"/>
    <w:rsid w:val="00800DBB"/>
    <w:rsid w:val="00800FDC"/>
    <w:rsid w:val="00801E99"/>
    <w:rsid w:val="008048C2"/>
    <w:rsid w:val="00805C7E"/>
    <w:rsid w:val="00810D5E"/>
    <w:rsid w:val="00814477"/>
    <w:rsid w:val="00824693"/>
    <w:rsid w:val="008262DD"/>
    <w:rsid w:val="00830F30"/>
    <w:rsid w:val="0085080E"/>
    <w:rsid w:val="00856452"/>
    <w:rsid w:val="008572A3"/>
    <w:rsid w:val="00857FA6"/>
    <w:rsid w:val="0086112A"/>
    <w:rsid w:val="0086174A"/>
    <w:rsid w:val="00863FA8"/>
    <w:rsid w:val="008677FC"/>
    <w:rsid w:val="00870556"/>
    <w:rsid w:val="00871017"/>
    <w:rsid w:val="00884F76"/>
    <w:rsid w:val="008A7548"/>
    <w:rsid w:val="008A769B"/>
    <w:rsid w:val="008B6366"/>
    <w:rsid w:val="008C78D1"/>
    <w:rsid w:val="008D379E"/>
    <w:rsid w:val="008D7B40"/>
    <w:rsid w:val="008E2E6A"/>
    <w:rsid w:val="008E4B70"/>
    <w:rsid w:val="00917D7E"/>
    <w:rsid w:val="00937C06"/>
    <w:rsid w:val="0096073C"/>
    <w:rsid w:val="00990D38"/>
    <w:rsid w:val="00995D12"/>
    <w:rsid w:val="009B27ED"/>
    <w:rsid w:val="009C31B3"/>
    <w:rsid w:val="009E384C"/>
    <w:rsid w:val="00A018AF"/>
    <w:rsid w:val="00A03251"/>
    <w:rsid w:val="00A0460D"/>
    <w:rsid w:val="00A05E14"/>
    <w:rsid w:val="00A06C5F"/>
    <w:rsid w:val="00A26BC0"/>
    <w:rsid w:val="00A30AB2"/>
    <w:rsid w:val="00A34636"/>
    <w:rsid w:val="00A36739"/>
    <w:rsid w:val="00A37DCF"/>
    <w:rsid w:val="00A41FF8"/>
    <w:rsid w:val="00A43A14"/>
    <w:rsid w:val="00A53D26"/>
    <w:rsid w:val="00A612E3"/>
    <w:rsid w:val="00A61322"/>
    <w:rsid w:val="00A61B43"/>
    <w:rsid w:val="00A641AD"/>
    <w:rsid w:val="00A645C4"/>
    <w:rsid w:val="00A6500F"/>
    <w:rsid w:val="00A744D9"/>
    <w:rsid w:val="00A97327"/>
    <w:rsid w:val="00AA1524"/>
    <w:rsid w:val="00AA1841"/>
    <w:rsid w:val="00AA28BF"/>
    <w:rsid w:val="00AA58D3"/>
    <w:rsid w:val="00AA6DC9"/>
    <w:rsid w:val="00AB2C03"/>
    <w:rsid w:val="00AB56D3"/>
    <w:rsid w:val="00AB5EEB"/>
    <w:rsid w:val="00AD6A59"/>
    <w:rsid w:val="00AE2749"/>
    <w:rsid w:val="00AE562B"/>
    <w:rsid w:val="00AF56C1"/>
    <w:rsid w:val="00B07307"/>
    <w:rsid w:val="00B1009E"/>
    <w:rsid w:val="00B173CC"/>
    <w:rsid w:val="00B20B57"/>
    <w:rsid w:val="00B24ACA"/>
    <w:rsid w:val="00B36FB0"/>
    <w:rsid w:val="00B40287"/>
    <w:rsid w:val="00B40BD1"/>
    <w:rsid w:val="00B61246"/>
    <w:rsid w:val="00B6161E"/>
    <w:rsid w:val="00B741C7"/>
    <w:rsid w:val="00B7493B"/>
    <w:rsid w:val="00B80093"/>
    <w:rsid w:val="00B81595"/>
    <w:rsid w:val="00B829FB"/>
    <w:rsid w:val="00B84513"/>
    <w:rsid w:val="00B92911"/>
    <w:rsid w:val="00BA150A"/>
    <w:rsid w:val="00BB4BC3"/>
    <w:rsid w:val="00BB6A03"/>
    <w:rsid w:val="00BB75BD"/>
    <w:rsid w:val="00BC10DB"/>
    <w:rsid w:val="00BC19D0"/>
    <w:rsid w:val="00BE7B8B"/>
    <w:rsid w:val="00BF1CA3"/>
    <w:rsid w:val="00BF5CB1"/>
    <w:rsid w:val="00C01E55"/>
    <w:rsid w:val="00C02CD9"/>
    <w:rsid w:val="00C05449"/>
    <w:rsid w:val="00C11414"/>
    <w:rsid w:val="00C15054"/>
    <w:rsid w:val="00C21668"/>
    <w:rsid w:val="00C23CDA"/>
    <w:rsid w:val="00C2531D"/>
    <w:rsid w:val="00C33C44"/>
    <w:rsid w:val="00C379B2"/>
    <w:rsid w:val="00C40DCD"/>
    <w:rsid w:val="00C44FF8"/>
    <w:rsid w:val="00C52F70"/>
    <w:rsid w:val="00C539ED"/>
    <w:rsid w:val="00C54A7F"/>
    <w:rsid w:val="00C6788E"/>
    <w:rsid w:val="00C67FA2"/>
    <w:rsid w:val="00C70A42"/>
    <w:rsid w:val="00C7342C"/>
    <w:rsid w:val="00C77604"/>
    <w:rsid w:val="00C81C03"/>
    <w:rsid w:val="00C86D33"/>
    <w:rsid w:val="00C94DF6"/>
    <w:rsid w:val="00C95389"/>
    <w:rsid w:val="00CA1926"/>
    <w:rsid w:val="00CB0965"/>
    <w:rsid w:val="00CB1E55"/>
    <w:rsid w:val="00CB2918"/>
    <w:rsid w:val="00CB5930"/>
    <w:rsid w:val="00CC2687"/>
    <w:rsid w:val="00CC54C9"/>
    <w:rsid w:val="00CC672E"/>
    <w:rsid w:val="00CD5497"/>
    <w:rsid w:val="00CE78EE"/>
    <w:rsid w:val="00CF1E0A"/>
    <w:rsid w:val="00CF5240"/>
    <w:rsid w:val="00D075BA"/>
    <w:rsid w:val="00D11259"/>
    <w:rsid w:val="00D13967"/>
    <w:rsid w:val="00D16E82"/>
    <w:rsid w:val="00D235CF"/>
    <w:rsid w:val="00D34077"/>
    <w:rsid w:val="00D44942"/>
    <w:rsid w:val="00D5403B"/>
    <w:rsid w:val="00D63059"/>
    <w:rsid w:val="00D6473A"/>
    <w:rsid w:val="00D76C06"/>
    <w:rsid w:val="00D82CC7"/>
    <w:rsid w:val="00D83C97"/>
    <w:rsid w:val="00D87D86"/>
    <w:rsid w:val="00D97883"/>
    <w:rsid w:val="00DA48BC"/>
    <w:rsid w:val="00DA5DD6"/>
    <w:rsid w:val="00DC2E86"/>
    <w:rsid w:val="00DD0489"/>
    <w:rsid w:val="00DD296E"/>
    <w:rsid w:val="00DD6570"/>
    <w:rsid w:val="00E017BD"/>
    <w:rsid w:val="00E054B8"/>
    <w:rsid w:val="00E075B2"/>
    <w:rsid w:val="00E33142"/>
    <w:rsid w:val="00E368A2"/>
    <w:rsid w:val="00E42494"/>
    <w:rsid w:val="00E45715"/>
    <w:rsid w:val="00E472C2"/>
    <w:rsid w:val="00E51007"/>
    <w:rsid w:val="00E5320E"/>
    <w:rsid w:val="00E57DCE"/>
    <w:rsid w:val="00E72814"/>
    <w:rsid w:val="00E74256"/>
    <w:rsid w:val="00E77D35"/>
    <w:rsid w:val="00E805B2"/>
    <w:rsid w:val="00E83411"/>
    <w:rsid w:val="00E95927"/>
    <w:rsid w:val="00E973D3"/>
    <w:rsid w:val="00EA1789"/>
    <w:rsid w:val="00EB2AD0"/>
    <w:rsid w:val="00EB556D"/>
    <w:rsid w:val="00EC34B6"/>
    <w:rsid w:val="00EC3D58"/>
    <w:rsid w:val="00EC5785"/>
    <w:rsid w:val="00EC788A"/>
    <w:rsid w:val="00ED328F"/>
    <w:rsid w:val="00EF5D9D"/>
    <w:rsid w:val="00EF7423"/>
    <w:rsid w:val="00F01874"/>
    <w:rsid w:val="00F11DF7"/>
    <w:rsid w:val="00F161EB"/>
    <w:rsid w:val="00F33C55"/>
    <w:rsid w:val="00F45332"/>
    <w:rsid w:val="00F564D7"/>
    <w:rsid w:val="00F62D20"/>
    <w:rsid w:val="00F77280"/>
    <w:rsid w:val="00F80AC8"/>
    <w:rsid w:val="00F8744A"/>
    <w:rsid w:val="00F91F7B"/>
    <w:rsid w:val="00F93033"/>
    <w:rsid w:val="00FA1117"/>
    <w:rsid w:val="00FA5C43"/>
    <w:rsid w:val="00FB22D6"/>
    <w:rsid w:val="00FC454E"/>
    <w:rsid w:val="00FC47D4"/>
    <w:rsid w:val="00FD10ED"/>
    <w:rsid w:val="00FD16E0"/>
    <w:rsid w:val="00FE58A2"/>
    <w:rsid w:val="00FF2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Heading1">
    <w:name w:val="heading 1"/>
    <w:basedOn w:val="Normal"/>
    <w:next w:val="Normal"/>
    <w:link w:val="Heading1Ch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0DC1"/>
  </w:style>
  <w:style w:type="paragraph" w:styleId="Footer">
    <w:name w:val="footer"/>
    <w:basedOn w:val="Normal"/>
    <w:link w:val="FooterCh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01E55"/>
    <w:rPr>
      <w:b/>
      <w:sz w:val="36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01E55"/>
    <w:rPr>
      <w:i/>
      <w:sz w:val="32"/>
      <w:szCs w:val="28"/>
      <w:u w:val="single"/>
    </w:rPr>
  </w:style>
  <w:style w:type="character" w:customStyle="1" w:styleId="Titulo1Char">
    <w:name w:val="Titulo_1 Char"/>
    <w:basedOn w:val="DefaultParagraphFont"/>
    <w:link w:val="Titulo1"/>
    <w:rsid w:val="00C01E55"/>
    <w:rPr>
      <w:b/>
      <w:sz w:val="36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DefaultParagraphFont"/>
    <w:link w:val="Titulo2"/>
    <w:rsid w:val="00C01E55"/>
    <w:rPr>
      <w:i/>
      <w:sz w:val="32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1E3EEB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3D421B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E38C2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038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ListParagraph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3">
    <w:name w:val="Titulo_3"/>
    <w:basedOn w:val="Normal"/>
    <w:link w:val="Titulo3Char"/>
    <w:qFormat/>
    <w:rsid w:val="00273F0A"/>
    <w:rPr>
      <w:b/>
      <w:sz w:val="28"/>
      <w:u w:val="single"/>
    </w:rPr>
  </w:style>
  <w:style w:type="character" w:customStyle="1" w:styleId="Titulo3Char">
    <w:name w:val="Titulo_3 Char"/>
    <w:basedOn w:val="DefaultParagraphFont"/>
    <w:link w:val="Titulo3"/>
    <w:rsid w:val="00273F0A"/>
    <w:rPr>
      <w:b/>
      <w:sz w:val="28"/>
      <w:u w:val="single"/>
    </w:rPr>
  </w:style>
  <w:style w:type="character" w:customStyle="1" w:styleId="apple-converted-space">
    <w:name w:val="apple-converted-space"/>
    <w:basedOn w:val="DefaultParagraphFont"/>
    <w:rsid w:val="00E973D3"/>
  </w:style>
  <w:style w:type="paragraph" w:styleId="FootnoteText">
    <w:name w:val="footnote text"/>
    <w:basedOn w:val="Normal"/>
    <w:link w:val="FootnoteTextChar"/>
    <w:uiPriority w:val="99"/>
    <w:semiHidden/>
    <w:unhideWhenUsed/>
    <w:rsid w:val="000F5C5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5C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5C5D"/>
    <w:rPr>
      <w:vertAlign w:val="superscript"/>
    </w:rPr>
  </w:style>
  <w:style w:type="paragraph" w:customStyle="1" w:styleId="Titulo4">
    <w:name w:val="Titulo_4"/>
    <w:basedOn w:val="Normal"/>
    <w:link w:val="Titulo4Char"/>
    <w:qFormat/>
    <w:rsid w:val="00273F0A"/>
    <w:rPr>
      <w:b/>
    </w:rPr>
  </w:style>
  <w:style w:type="character" w:customStyle="1" w:styleId="Titulo4Char">
    <w:name w:val="Titulo_4 Char"/>
    <w:basedOn w:val="DefaultParagraphFont"/>
    <w:link w:val="Titulo4"/>
    <w:rsid w:val="00273F0A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CF"/>
  </w:style>
  <w:style w:type="paragraph" w:styleId="Ttulo1">
    <w:name w:val="heading 1"/>
    <w:basedOn w:val="Normal"/>
    <w:next w:val="Normal"/>
    <w:link w:val="Ttulo1Car"/>
    <w:uiPriority w:val="9"/>
    <w:qFormat/>
    <w:rsid w:val="002E38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38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E38C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70DC1"/>
  </w:style>
  <w:style w:type="paragraph" w:styleId="Piedepgina">
    <w:name w:val="footer"/>
    <w:basedOn w:val="Normal"/>
    <w:link w:val="PiedepginaCar"/>
    <w:uiPriority w:val="99"/>
    <w:semiHidden/>
    <w:unhideWhenUsed/>
    <w:rsid w:val="00670D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70DC1"/>
  </w:style>
  <w:style w:type="paragraph" w:customStyle="1" w:styleId="Titulo1">
    <w:name w:val="Titulo_1"/>
    <w:basedOn w:val="Normal"/>
    <w:link w:val="Titulo1Char"/>
    <w:qFormat/>
    <w:rsid w:val="00C86D33"/>
    <w:rPr>
      <w:b/>
      <w:sz w:val="32"/>
      <w:szCs w:val="32"/>
      <w:u w:val="single"/>
    </w:rPr>
  </w:style>
  <w:style w:type="paragraph" w:customStyle="1" w:styleId="Titulo2">
    <w:name w:val="Titulo_2"/>
    <w:basedOn w:val="Normal"/>
    <w:link w:val="Titulo2Char"/>
    <w:qFormat/>
    <w:rsid w:val="00C86D33"/>
    <w:rPr>
      <w:i/>
      <w:sz w:val="28"/>
      <w:szCs w:val="28"/>
      <w:u w:val="single"/>
    </w:rPr>
  </w:style>
  <w:style w:type="character" w:customStyle="1" w:styleId="Titulo1Char">
    <w:name w:val="Titulo_1 Char"/>
    <w:basedOn w:val="Fuentedeprrafopredeter"/>
    <w:link w:val="Titulo1"/>
    <w:rsid w:val="00C86D33"/>
    <w:rPr>
      <w:b/>
      <w:sz w:val="32"/>
      <w:szCs w:val="32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E3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ulo2Char">
    <w:name w:val="Titulo_2 Char"/>
    <w:basedOn w:val="Fuentedeprrafopredeter"/>
    <w:link w:val="Titulo2"/>
    <w:rsid w:val="00C86D33"/>
    <w:rPr>
      <w:i/>
      <w:sz w:val="28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E38C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rsid w:val="002E38C2"/>
    <w:pPr>
      <w:spacing w:before="120"/>
    </w:pPr>
    <w:rPr>
      <w:rFonts w:asciiTheme="minorHAnsi" w:hAnsiTheme="minorHAnsi"/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E38C2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2E38C2"/>
    <w:pPr>
      <w:ind w:left="48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E38C2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E38C2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E38C2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E38C2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E38C2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E38C2"/>
    <w:pPr>
      <w:ind w:left="1920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E38C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50383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383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83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5449"/>
    <w:pPr>
      <w:autoSpaceDE w:val="0"/>
      <w:autoSpaceDN w:val="0"/>
      <w:adjustRightInd w:val="0"/>
    </w:pPr>
    <w:rPr>
      <w:color w:val="000000"/>
      <w:lang w:val="es-ES"/>
    </w:rPr>
  </w:style>
  <w:style w:type="paragraph" w:styleId="Prrafodelista">
    <w:name w:val="List Paragraph"/>
    <w:basedOn w:val="Normal"/>
    <w:uiPriority w:val="34"/>
    <w:qFormat/>
    <w:rsid w:val="00A30AB2"/>
    <w:pPr>
      <w:ind w:left="720"/>
      <w:contextualSpacing/>
    </w:pPr>
  </w:style>
  <w:style w:type="paragraph" w:styleId="Epgrafe">
    <w:name w:val="caption"/>
    <w:basedOn w:val="Normal"/>
    <w:next w:val="Normal"/>
    <w:uiPriority w:val="35"/>
    <w:unhideWhenUsed/>
    <w:qFormat/>
    <w:rsid w:val="00597A44"/>
    <w:pPr>
      <w:spacing w:after="200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B800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8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725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0266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69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97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875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93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7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97A061-38D6-4994-8109-8A1F796F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11</Pages>
  <Words>1086</Words>
  <Characters>5979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</dc:creator>
  <cp:lastModifiedBy>Zhang</cp:lastModifiedBy>
  <cp:revision>164</cp:revision>
  <dcterms:created xsi:type="dcterms:W3CDTF">2013-06-18T00:53:00Z</dcterms:created>
  <dcterms:modified xsi:type="dcterms:W3CDTF">2014-05-04T16:09:00Z</dcterms:modified>
</cp:coreProperties>
</file>