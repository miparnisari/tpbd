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AB" w:rsidRPr="00DB0589" w:rsidRDefault="00F34B50" w:rsidP="00F34B50">
      <w:pPr>
        <w:pStyle w:val="Ttulo"/>
      </w:pPr>
      <w:r w:rsidRPr="00DB0589">
        <w:t>Agenda Médica: Modelo ER</w:t>
      </w:r>
    </w:p>
    <w:p w:rsidR="00F34B50" w:rsidRPr="00DB0589" w:rsidRDefault="00F34B50" w:rsidP="00F34B50"/>
    <w:p w:rsidR="00F34B50" w:rsidRPr="00DB0589" w:rsidRDefault="00F34B50" w:rsidP="00F34B50">
      <w:pPr>
        <w:pStyle w:val="Ttulo1"/>
      </w:pPr>
      <w:r w:rsidRPr="00DB0589">
        <w:t>1 Introducción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documento es una Especificación de Requisitos Software (ERS) para el Sistema de Información de Galeno. Todo su contenido ha sido elaborado en colaboración con los usuarios y responsables del Hospital que se dedican al área de la Salud.</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Esta especificación estará sujeta a revisiones por el grupo de usuarios, que se recogerán por medio de sucesivas versiones del documento, hasta alcanzar su aprobación por parte de la dirección de Galeno, el grupo de calidad y el grupo de usuarios. Una vez aprobado servirá de base al equipo de desarrollo para la construcción del nuevo sistema.</w:t>
      </w:r>
    </w:p>
    <w:p w:rsidR="00D00FDC" w:rsidRPr="00DB0589" w:rsidRDefault="00D00FDC"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Esta especificación se ha estructurado inspirándose en las directrices dadas por el estándar </w:t>
      </w:r>
      <w:r w:rsidRPr="00DB0589">
        <w:rPr>
          <w:rFonts w:ascii="Arial" w:hAnsi="Arial" w:cs="Arial"/>
          <w:i/>
          <w:sz w:val="23"/>
          <w:szCs w:val="23"/>
        </w:rPr>
        <w:t xml:space="preserve">"IEEE </w:t>
      </w:r>
      <w:proofErr w:type="spellStart"/>
      <w:r w:rsidRPr="00DB0589">
        <w:rPr>
          <w:rFonts w:ascii="Arial" w:hAnsi="Arial" w:cs="Arial"/>
          <w:i/>
          <w:sz w:val="23"/>
          <w:szCs w:val="23"/>
        </w:rPr>
        <w:t>Recommended</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Practice</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for</w:t>
      </w:r>
      <w:proofErr w:type="spellEnd"/>
      <w:r w:rsidRPr="00DB0589">
        <w:rPr>
          <w:rFonts w:ascii="Arial" w:hAnsi="Arial" w:cs="Arial"/>
          <w:i/>
          <w:sz w:val="23"/>
          <w:szCs w:val="23"/>
        </w:rPr>
        <w:t xml:space="preserve"> Software </w:t>
      </w:r>
      <w:proofErr w:type="spellStart"/>
      <w:r w:rsidRPr="00DB0589">
        <w:rPr>
          <w:rFonts w:ascii="Arial" w:hAnsi="Arial" w:cs="Arial"/>
          <w:i/>
          <w:sz w:val="23"/>
          <w:szCs w:val="23"/>
        </w:rPr>
        <w:t>Requirements</w:t>
      </w:r>
      <w:proofErr w:type="spellEnd"/>
      <w:r w:rsidRPr="00DB0589">
        <w:rPr>
          <w:rFonts w:ascii="Arial" w:hAnsi="Arial" w:cs="Arial"/>
          <w:i/>
          <w:sz w:val="23"/>
          <w:szCs w:val="23"/>
        </w:rPr>
        <w:t xml:space="preserve"> </w:t>
      </w:r>
      <w:proofErr w:type="spellStart"/>
      <w:r w:rsidRPr="00DB0589">
        <w:rPr>
          <w:rFonts w:ascii="Arial" w:hAnsi="Arial" w:cs="Arial"/>
          <w:i/>
          <w:sz w:val="23"/>
          <w:szCs w:val="23"/>
        </w:rPr>
        <w:t>Specification</w:t>
      </w:r>
      <w:proofErr w:type="spellEnd"/>
      <w:r w:rsidRPr="00DB0589">
        <w:rPr>
          <w:rFonts w:ascii="Arial" w:hAnsi="Arial" w:cs="Arial"/>
          <w:i/>
          <w:sz w:val="23"/>
          <w:szCs w:val="23"/>
        </w:rPr>
        <w:t xml:space="preserve"> ANSÍ/IEEE 830 1998</w:t>
      </w:r>
      <w:r w:rsidRPr="00DB0589">
        <w:rPr>
          <w:rFonts w:ascii="Arial" w:hAnsi="Arial" w:cs="Arial"/>
          <w:sz w:val="23"/>
          <w:szCs w:val="23"/>
        </w:rPr>
        <w:t xml:space="preserve">". </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Objetivo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objetivo de este proceso es llevar a cabo la administración y el control de reservas solicitadas a la institución por parte del paciente o del profesional, con la finalidad de optimizar la distribución horaria de la agenda y así brindar la disponibilidad de reservas necesarias.</w:t>
      </w:r>
    </w:p>
    <w:p w:rsidR="00F34B50" w:rsidRPr="00DB0589" w:rsidRDefault="00F34B50" w:rsidP="00F34B50">
      <w:pPr>
        <w:pStyle w:val="Ttulo2"/>
      </w:pPr>
      <w:r w:rsidRPr="00DB0589">
        <w:t>Alcance</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proceso abarca desde que se solicita una reserva hasta que se otorga la misma. Incluye cancelaciones, modificaciones, anulaciones por bloqueo de agenda. No incluye pagos.</w:t>
      </w:r>
    </w:p>
    <w:p w:rsidR="00F34B50" w:rsidRPr="00DB0589" w:rsidRDefault="00F34B50" w:rsidP="00F34B50">
      <w:pPr>
        <w:pStyle w:val="Ttulo2"/>
      </w:pPr>
      <w:r w:rsidRPr="00DB0589">
        <w:t>Glosario</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w:t>
      </w:r>
      <w:r w:rsidRPr="00DB0589">
        <w:rPr>
          <w:rFonts w:ascii="Times New Roman" w:hAnsi="Times New Roman" w:cs="Times New Roman"/>
          <w:sz w:val="23"/>
          <w:szCs w:val="23"/>
        </w:rPr>
        <w:t>el paciente se presenta en Mesa de Turnos en forma espontánea.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fuera de agenda: </w:t>
      </w:r>
      <w:r w:rsidRPr="00DB0589">
        <w:rPr>
          <w:rFonts w:ascii="Times New Roman" w:hAnsi="Times New Roman" w:cs="Times New Roman"/>
          <w:sz w:val="23"/>
          <w:szCs w:val="23"/>
        </w:rPr>
        <w:t>paciente que se presenta en Mesa de Turnos a solicitar turnos para el mismo día y la agenda está completa.</w:t>
      </w:r>
    </w:p>
    <w:p w:rsidR="00F34B50" w:rsidRPr="00DB0589" w:rsidRDefault="00F34B50" w:rsidP="00D00FDC">
      <w:pPr>
        <w:pStyle w:val="Prrafodelista"/>
        <w:numPr>
          <w:ilvl w:val="0"/>
          <w:numId w:val="7"/>
        </w:numPr>
        <w:autoSpaceDE w:val="0"/>
        <w:autoSpaceDN w:val="0"/>
        <w:adjustRightInd w:val="0"/>
        <w:spacing w:after="0" w:line="240" w:lineRule="auto"/>
        <w:rPr>
          <w:rFonts w:ascii="Times New Roman" w:hAnsi="Times New Roman" w:cs="Times New Roman"/>
          <w:sz w:val="23"/>
          <w:szCs w:val="23"/>
        </w:rPr>
      </w:pPr>
      <w:r w:rsidRPr="00DB0589">
        <w:rPr>
          <w:rFonts w:ascii="Times New Roman" w:hAnsi="Times New Roman" w:cs="Times New Roman"/>
          <w:b/>
          <w:bCs/>
          <w:sz w:val="23"/>
          <w:szCs w:val="23"/>
        </w:rPr>
        <w:t xml:space="preserve">Demanda espontánea dentro de agenda: </w:t>
      </w:r>
      <w:r w:rsidRPr="00DB0589">
        <w:rPr>
          <w:rFonts w:ascii="Times New Roman" w:hAnsi="Times New Roman" w:cs="Times New Roman"/>
          <w:sz w:val="23"/>
          <w:szCs w:val="23"/>
        </w:rPr>
        <w:t>tiempo que se reserva dentro de un block de turno para satisfacer la demanda espontánea.</w:t>
      </w:r>
    </w:p>
    <w:p w:rsidR="00F34B50" w:rsidRPr="00DB0589" w:rsidRDefault="00F34B50" w:rsidP="00F34B50">
      <w:pPr>
        <w:pStyle w:val="Ttulo1"/>
      </w:pPr>
      <w:r w:rsidRPr="00DB0589">
        <w:t>2 Descripción General</w:t>
      </w:r>
    </w:p>
    <w:p w:rsidR="00F34B50" w:rsidRPr="00DB0589" w:rsidRDefault="00F34B50" w:rsidP="00D00FDC">
      <w:pPr>
        <w:pStyle w:val="Ttulo2"/>
      </w:pPr>
      <w:r w:rsidRPr="00DB0589">
        <w:t>Descripción Global del Proceso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En este proceso intervienen distintos roles de la Institución, principalmente son los siguientes: </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Mesa de Turnos: </w:t>
      </w:r>
      <w:r w:rsidRPr="00DB0589">
        <w:rPr>
          <w:rFonts w:ascii="Arial" w:hAnsi="Arial" w:cs="Arial"/>
          <w:sz w:val="23"/>
          <w:szCs w:val="23"/>
        </w:rPr>
        <w:t>quien tiene como función principal la recepción de solicitudes de reservas y el otorgamiento de las mismas,</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 de Datos</w:t>
      </w:r>
      <w:r w:rsidRPr="00DB0589">
        <w:rPr>
          <w:rFonts w:ascii="Arial" w:hAnsi="Arial" w:cs="Arial"/>
          <w:sz w:val="23"/>
          <w:szCs w:val="23"/>
        </w:rPr>
        <w:t>: tiene como función el registrar datos para informar estadísticas de gestión.</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lastRenderedPageBreak/>
        <w:t xml:space="preserve">Administrador de Agenda: </w:t>
      </w:r>
      <w:r w:rsidRPr="00DB0589">
        <w:rPr>
          <w:rFonts w:ascii="Arial" w:hAnsi="Arial" w:cs="Arial"/>
          <w:sz w:val="23"/>
          <w:szCs w:val="23"/>
        </w:rPr>
        <w:t>tiene como función la creación de la agenda y la actualización de la misma en el periodo estipulado.</w:t>
      </w:r>
    </w:p>
    <w:p w:rsidR="00F34B50" w:rsidRPr="00DB0589" w:rsidRDefault="00F34B50" w:rsidP="00D00FDC">
      <w:pPr>
        <w:pStyle w:val="Prrafodelista"/>
        <w:numPr>
          <w:ilvl w:val="0"/>
          <w:numId w:val="8"/>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 xml:space="preserve">Administrador de Recursos: </w:t>
      </w:r>
      <w:r w:rsidRPr="00DB0589">
        <w:rPr>
          <w:rFonts w:ascii="Arial" w:hAnsi="Arial" w:cs="Arial"/>
          <w:sz w:val="23"/>
          <w:szCs w:val="23"/>
        </w:rPr>
        <w:t>tiene como función la administración de todos los recursos.</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F34B50" w:rsidRPr="00DB0589" w:rsidRDefault="00F34B50" w:rsidP="00F34B50">
      <w:pPr>
        <w:pStyle w:val="Ttulo2"/>
      </w:pPr>
      <w:r w:rsidRPr="00DB0589">
        <w:t>Narrativa del Proceso</w:t>
      </w: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Recibir solicitud recurso</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recepta la solicitud de atención del paciente, en forma telefónica o personalmente.</w:t>
      </w:r>
    </w:p>
    <w:p w:rsidR="00D00FDC"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Los pedidos de turnos de servicio de soporte de diagnóstico lo realiza el paciente con la orden de un profesional interno o externo, pudiendo solicitarlo </w:t>
      </w:r>
      <w:r w:rsidR="008C4997" w:rsidRPr="00DB0589">
        <w:rPr>
          <w:rFonts w:ascii="Arial" w:hAnsi="Arial" w:cs="Arial"/>
          <w:sz w:val="23"/>
          <w:szCs w:val="23"/>
        </w:rPr>
        <w:t>también</w:t>
      </w:r>
      <w:r w:rsidRPr="00DB0589">
        <w:rPr>
          <w:rFonts w:ascii="Arial" w:hAnsi="Arial" w:cs="Arial"/>
          <w:sz w:val="23"/>
          <w:szCs w:val="23"/>
        </w:rPr>
        <w:t xml:space="preserve"> el paciente. </w:t>
      </w:r>
    </w:p>
    <w:p w:rsidR="00F34B50"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pedidos de servicio de quirófano y cama lo solicita el profesional a través de una indicación médica.</w:t>
      </w:r>
    </w:p>
    <w:p w:rsidR="00663697" w:rsidRDefault="00663697" w:rsidP="00F34B50">
      <w:pPr>
        <w:autoSpaceDE w:val="0"/>
        <w:autoSpaceDN w:val="0"/>
        <w:adjustRightInd w:val="0"/>
        <w:spacing w:after="0" w:line="240" w:lineRule="auto"/>
        <w:rPr>
          <w:rFonts w:ascii="Arial" w:hAnsi="Arial" w:cs="Arial"/>
          <w:b/>
          <w:sz w:val="23"/>
          <w:szCs w:val="23"/>
        </w:rPr>
      </w:pPr>
      <w:r w:rsidRPr="00663697">
        <w:rPr>
          <w:rFonts w:ascii="Arial" w:hAnsi="Arial" w:cs="Arial"/>
          <w:b/>
          <w:sz w:val="23"/>
          <w:szCs w:val="23"/>
          <w:highlight w:val="yellow"/>
        </w:rPr>
        <w:t>Hipótesis: los servicios de quirófano y cama solo los puede pedir un médico interno.</w:t>
      </w:r>
    </w:p>
    <w:p w:rsidR="00663697" w:rsidRPr="00663697" w:rsidRDefault="00663697" w:rsidP="00F34B50">
      <w:pPr>
        <w:autoSpaceDE w:val="0"/>
        <w:autoSpaceDN w:val="0"/>
        <w:adjustRightInd w:val="0"/>
        <w:spacing w:after="0" w:line="240" w:lineRule="auto"/>
        <w:rPr>
          <w:rFonts w:ascii="Arial" w:hAnsi="Arial" w:cs="Arial"/>
          <w:b/>
          <w:sz w:val="23"/>
          <w:szCs w:val="23"/>
        </w:rPr>
      </w:pPr>
    </w:p>
    <w:p w:rsidR="00F00F0A" w:rsidRDefault="00AC3A75" w:rsidP="00F00F0A">
      <w:pPr>
        <w:keepNext/>
        <w:autoSpaceDE w:val="0"/>
        <w:autoSpaceDN w:val="0"/>
        <w:adjustRightInd w:val="0"/>
        <w:spacing w:after="0" w:line="240" w:lineRule="auto"/>
      </w:pPr>
      <w:commentRangeStart w:id="0"/>
      <w:r>
        <w:rPr>
          <w:rFonts w:ascii="Arial" w:hAnsi="Arial" w:cs="Arial"/>
          <w:noProof/>
          <w:sz w:val="23"/>
          <w:szCs w:val="23"/>
          <w:lang w:eastAsia="es-AR"/>
        </w:rPr>
        <w:drawing>
          <wp:inline distT="0" distB="0" distL="0" distR="0">
            <wp:extent cx="5970192" cy="2924175"/>
            <wp:effectExtent l="19050" t="0" r="0" b="0"/>
            <wp:docPr id="1" name="0 Imagen" descr="Turno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urnos1.png"/>
                    <pic:cNvPicPr/>
                  </pic:nvPicPr>
                  <pic:blipFill>
                    <a:blip r:embed="rId8" cstate="print"/>
                    <a:stretch>
                      <a:fillRect/>
                    </a:stretch>
                  </pic:blipFill>
                  <pic:spPr>
                    <a:xfrm>
                      <a:off x="0" y="0"/>
                      <a:ext cx="5976416" cy="2927223"/>
                    </a:xfrm>
                    <a:prstGeom prst="rect">
                      <a:avLst/>
                    </a:prstGeom>
                  </pic:spPr>
                </pic:pic>
              </a:graphicData>
            </a:graphic>
          </wp:inline>
        </w:drawing>
      </w:r>
      <w:commentRangeEnd w:id="0"/>
      <w:r w:rsidR="00663697">
        <w:rPr>
          <w:rStyle w:val="Refdecomentario"/>
        </w:rPr>
        <w:commentReference w:id="0"/>
      </w:r>
      <w:bookmarkStart w:id="1" w:name="_GoBack"/>
      <w:bookmarkEnd w:id="1"/>
    </w:p>
    <w:p w:rsidR="00AC3A75" w:rsidRPr="00DB0589" w:rsidRDefault="00F00F0A" w:rsidP="00F00F0A">
      <w:pPr>
        <w:pStyle w:val="Epgrafe"/>
        <w:rPr>
          <w:rFonts w:ascii="Arial" w:hAnsi="Arial" w:cs="Arial"/>
          <w:sz w:val="23"/>
          <w:szCs w:val="23"/>
        </w:rPr>
      </w:pPr>
      <w:r>
        <w:t xml:space="preserve">Figure </w:t>
      </w:r>
      <w:r w:rsidR="000E0DF6">
        <w:fldChar w:fldCharType="begin"/>
      </w:r>
      <w:r>
        <w:instrText xml:space="preserve"> SEQ Figure \* ARABIC </w:instrText>
      </w:r>
      <w:r w:rsidR="000E0DF6">
        <w:fldChar w:fldCharType="separate"/>
      </w:r>
      <w:r w:rsidR="002661FB">
        <w:rPr>
          <w:noProof/>
        </w:rPr>
        <w:t>1</w:t>
      </w:r>
      <w:r w:rsidR="000E0DF6">
        <w:fldChar w:fldCharType="end"/>
      </w:r>
      <w:r>
        <w:t xml:space="preserve"> Turnos 1</w:t>
      </w:r>
      <w:r w:rsidR="005F6A4D">
        <w:t xml:space="preserve"> (</w:t>
      </w:r>
      <w:proofErr w:type="spellStart"/>
      <w:r w:rsidR="005F6A4D">
        <w:t>by</w:t>
      </w:r>
      <w:proofErr w:type="spellEnd"/>
      <w:r w:rsidR="005F6A4D">
        <w:t xml:space="preserve"> Juan)</w:t>
      </w:r>
    </w:p>
    <w:p w:rsidR="00F34B50" w:rsidRPr="00DB0589" w:rsidRDefault="00F34B50" w:rsidP="00F34B50">
      <w:pPr>
        <w:autoSpaceDE w:val="0"/>
        <w:autoSpaceDN w:val="0"/>
        <w:adjustRightInd w:val="0"/>
        <w:spacing w:after="0" w:line="240" w:lineRule="auto"/>
        <w:rPr>
          <w:rFonts w:ascii="Arial" w:hAnsi="Arial" w:cs="Arial"/>
          <w:sz w:val="23"/>
          <w:szCs w:val="23"/>
        </w:rPr>
      </w:pPr>
    </w:p>
    <w:p w:rsidR="00F34B50" w:rsidRPr="00DB0589" w:rsidRDefault="00F34B50" w:rsidP="00F34B50">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Identificar al Paciente</w:t>
      </w:r>
    </w:p>
    <w:p w:rsidR="00F34B50" w:rsidRPr="00DB0589" w:rsidRDefault="00F34B50"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identificar al paciente puede darse los siguientes casos:</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telefónica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Que la solicitud sea en forma personal y el paciente se hace atender por primera vez en la institución.</w:t>
      </w:r>
    </w:p>
    <w:p w:rsidR="00F34B50" w:rsidRPr="00DB0589" w:rsidRDefault="00F34B50" w:rsidP="00D00FDC">
      <w:pPr>
        <w:pStyle w:val="Prrafodelista"/>
        <w:numPr>
          <w:ilvl w:val="0"/>
          <w:numId w:val="9"/>
        </w:numPr>
        <w:autoSpaceDE w:val="0"/>
        <w:autoSpaceDN w:val="0"/>
        <w:adjustRightInd w:val="0"/>
        <w:spacing w:after="0" w:line="240" w:lineRule="auto"/>
        <w:rPr>
          <w:rFonts w:ascii="Arial" w:hAnsi="Arial" w:cs="Arial"/>
          <w:sz w:val="23"/>
          <w:szCs w:val="23"/>
        </w:rPr>
      </w:pPr>
      <w:commentRangeStart w:id="2"/>
      <w:r w:rsidRPr="00DB0589">
        <w:rPr>
          <w:rFonts w:ascii="Arial" w:hAnsi="Arial" w:cs="Arial"/>
          <w:sz w:val="23"/>
          <w:szCs w:val="23"/>
        </w:rPr>
        <w:t xml:space="preserve">Que la solicitud sea en forma telefónica personal </w:t>
      </w:r>
      <w:commentRangeEnd w:id="2"/>
      <w:r w:rsidR="00F00F0A">
        <w:rPr>
          <w:rStyle w:val="Refdecomentario"/>
        </w:rPr>
        <w:commentReference w:id="2"/>
      </w:r>
      <w:r w:rsidRPr="00DB0589">
        <w:rPr>
          <w:rFonts w:ascii="Arial" w:hAnsi="Arial" w:cs="Arial"/>
          <w:sz w:val="23"/>
          <w:szCs w:val="23"/>
        </w:rPr>
        <w:t>pero ya existe como paciente de la institución.</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datos necesarios para la identificación son los siguientes:</w:t>
      </w:r>
    </w:p>
    <w:p w:rsidR="00D00FDC" w:rsidRPr="00DB0589" w:rsidRDefault="00F34B50" w:rsidP="00F34B50">
      <w:pPr>
        <w:autoSpaceDE w:val="0"/>
        <w:autoSpaceDN w:val="0"/>
        <w:adjustRightInd w:val="0"/>
        <w:spacing w:after="0" w:line="240" w:lineRule="auto"/>
        <w:rPr>
          <w:rFonts w:ascii="Arial" w:hAnsi="Arial" w:cs="Arial"/>
          <w:sz w:val="23"/>
          <w:szCs w:val="23"/>
        </w:rPr>
      </w:pPr>
      <w:commentRangeStart w:id="3"/>
      <w:r w:rsidRPr="00DB0589">
        <w:rPr>
          <w:rFonts w:ascii="Arial" w:hAnsi="Arial" w:cs="Arial"/>
          <w:sz w:val="23"/>
          <w:szCs w:val="23"/>
        </w:rPr>
        <w:lastRenderedPageBreak/>
        <w:t>Historia Clínica</w:t>
      </w:r>
      <w:commentRangeEnd w:id="3"/>
      <w:r w:rsidR="005E2745">
        <w:rPr>
          <w:rStyle w:val="Refdecomentario"/>
        </w:rPr>
        <w:commentReference w:id="3"/>
      </w:r>
      <w:r w:rsidRPr="00DB0589">
        <w:rPr>
          <w:rFonts w:ascii="Arial" w:hAnsi="Arial" w:cs="Arial"/>
          <w:sz w:val="23"/>
          <w:szCs w:val="23"/>
        </w:rPr>
        <w:t xml:space="preserve">, Nombre, Apellido Paterno, Apellido Casada (si fuere necesario), Tipo Documento, Número documento, Teléfono 1. </w:t>
      </w:r>
    </w:p>
    <w:p w:rsidR="00F34B50" w:rsidRPr="00DB0589" w:rsidRDefault="00F34B50" w:rsidP="00F34B50">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por teléfono y al ingresar los Datos del Paciente para su búsqueda de identificación resulta que el paciente no existe, es decir es paciente por primera vez, se tiene en cuenta los datos mínimos, que se consideran los Datos del Paciente y los Datos Previsionales del Paciente.</w:t>
      </w:r>
    </w:p>
    <w:p w:rsidR="008C4997" w:rsidRPr="00DB0589" w:rsidRDefault="008C4997" w:rsidP="00F34B50">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el paciente solicita turnos por primera vez en forma personal, se registran todos los datos.</w:t>
      </w:r>
    </w:p>
    <w:p w:rsidR="00D00FDC"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es en forma personal o telefónica y al ingresar los Datos del Paciente para su búsqueda de identificación resulta que el paciente</w:t>
      </w:r>
      <w:r w:rsidR="003A77B2" w:rsidRPr="00DB0589">
        <w:rPr>
          <w:rFonts w:ascii="Arial" w:hAnsi="Arial" w:cs="Arial"/>
          <w:sz w:val="23"/>
          <w:szCs w:val="23"/>
        </w:rPr>
        <w:t xml:space="preserve"> </w:t>
      </w:r>
      <w:r w:rsidRPr="00DB0589">
        <w:rPr>
          <w:rFonts w:ascii="Arial" w:hAnsi="Arial" w:cs="Arial"/>
          <w:sz w:val="23"/>
          <w:szCs w:val="23"/>
        </w:rPr>
        <w:t>ya existe, es decir NO es paciente por primera vez, se verifican TODOS</w:t>
      </w:r>
      <w:r w:rsidR="003A77B2" w:rsidRPr="00DB0589">
        <w:rPr>
          <w:rFonts w:ascii="Arial" w:hAnsi="Arial" w:cs="Arial"/>
          <w:sz w:val="23"/>
          <w:szCs w:val="23"/>
        </w:rPr>
        <w:t xml:space="preserve"> </w:t>
      </w:r>
      <w:r w:rsidRPr="00DB0589">
        <w:rPr>
          <w:rFonts w:ascii="Arial" w:hAnsi="Arial" w:cs="Arial"/>
          <w:sz w:val="23"/>
          <w:szCs w:val="23"/>
        </w:rPr>
        <w:t>LOS DATOS.</w:t>
      </w:r>
    </w:p>
    <w:p w:rsidR="00A23D73" w:rsidRDefault="00A23D73" w:rsidP="00D00FDC">
      <w:pPr>
        <w:autoSpaceDE w:val="0"/>
        <w:autoSpaceDN w:val="0"/>
        <w:adjustRightInd w:val="0"/>
        <w:spacing w:after="0" w:line="240" w:lineRule="auto"/>
        <w:rPr>
          <w:rFonts w:ascii="Arial" w:hAnsi="Arial" w:cs="Arial"/>
          <w:sz w:val="23"/>
          <w:szCs w:val="23"/>
        </w:rPr>
      </w:pPr>
      <w:r w:rsidRPr="00A23D73">
        <w:rPr>
          <w:rFonts w:ascii="Arial" w:hAnsi="Arial" w:cs="Arial"/>
          <w:sz w:val="23"/>
          <w:szCs w:val="23"/>
          <w:highlight w:val="yellow"/>
        </w:rPr>
        <w:t>Hipótesis: El paciente puede tener un número de identificador interno, pero no es único.</w:t>
      </w:r>
    </w:p>
    <w:p w:rsidR="00F00F0A" w:rsidRDefault="00AE2EDF" w:rsidP="005E2745">
      <w:pPr>
        <w:keepNext/>
        <w:autoSpaceDE w:val="0"/>
        <w:autoSpaceDN w:val="0"/>
        <w:adjustRightInd w:val="0"/>
        <w:spacing w:after="0" w:line="240" w:lineRule="auto"/>
      </w:pPr>
      <w:commentRangeStart w:id="4"/>
      <w:r>
        <w:rPr>
          <w:rFonts w:ascii="Arial" w:hAnsi="Arial" w:cs="Arial"/>
          <w:noProof/>
          <w:sz w:val="23"/>
          <w:szCs w:val="23"/>
          <w:lang w:eastAsia="es-AR"/>
        </w:rPr>
        <w:drawing>
          <wp:inline distT="0" distB="0" distL="0" distR="0">
            <wp:extent cx="5902062" cy="3601771"/>
            <wp:effectExtent l="19050" t="0" r="3438" b="0"/>
            <wp:docPr id="2" name="1 Imagen" descr="Pacien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iente1.png"/>
                    <pic:cNvPicPr/>
                  </pic:nvPicPr>
                  <pic:blipFill>
                    <a:blip r:embed="rId10" cstate="print"/>
                    <a:stretch>
                      <a:fillRect/>
                    </a:stretch>
                  </pic:blipFill>
                  <pic:spPr>
                    <a:xfrm>
                      <a:off x="0" y="0"/>
                      <a:ext cx="5902062" cy="3601771"/>
                    </a:xfrm>
                    <a:prstGeom prst="rect">
                      <a:avLst/>
                    </a:prstGeom>
                  </pic:spPr>
                </pic:pic>
              </a:graphicData>
            </a:graphic>
          </wp:inline>
        </w:drawing>
      </w:r>
      <w:commentRangeEnd w:id="4"/>
      <w:r w:rsidR="000969C3">
        <w:rPr>
          <w:rStyle w:val="Refdecomentario"/>
        </w:rPr>
        <w:commentReference w:id="4"/>
      </w:r>
    </w:p>
    <w:p w:rsidR="00AE2EDF" w:rsidRPr="00DB0589" w:rsidRDefault="00F00F0A" w:rsidP="00F00F0A">
      <w:pPr>
        <w:pStyle w:val="Epgrafe"/>
        <w:rPr>
          <w:rFonts w:ascii="Arial" w:hAnsi="Arial" w:cs="Arial"/>
          <w:sz w:val="23"/>
          <w:szCs w:val="23"/>
        </w:rPr>
      </w:pPr>
      <w:r>
        <w:t xml:space="preserve">Figure </w:t>
      </w:r>
      <w:r w:rsidR="000E0DF6">
        <w:fldChar w:fldCharType="begin"/>
      </w:r>
      <w:r>
        <w:instrText xml:space="preserve"> SEQ Figure \* ARABIC </w:instrText>
      </w:r>
      <w:r w:rsidR="000E0DF6">
        <w:fldChar w:fldCharType="separate"/>
      </w:r>
      <w:r w:rsidR="002661FB">
        <w:rPr>
          <w:noProof/>
        </w:rPr>
        <w:t>2</w:t>
      </w:r>
      <w:r w:rsidR="000E0DF6">
        <w:fldChar w:fldCharType="end"/>
      </w:r>
      <w:r>
        <w:t xml:space="preserve"> Paciente 1</w:t>
      </w:r>
      <w:r w:rsidR="005F6A4D">
        <w:t xml:space="preserve"> (</w:t>
      </w:r>
      <w:proofErr w:type="spellStart"/>
      <w:r w:rsidR="005F6A4D">
        <w:t>by</w:t>
      </w:r>
      <w:proofErr w:type="spellEnd"/>
      <w:r w:rsidR="005F6A4D">
        <w:t xml:space="preserve"> Juan)</w:t>
      </w:r>
    </w:p>
    <w:p w:rsidR="00D00FDC" w:rsidRPr="00DB0589" w:rsidRDefault="00D00FDC" w:rsidP="00D00FDC">
      <w:pPr>
        <w:autoSpaceDE w:val="0"/>
        <w:autoSpaceDN w:val="0"/>
        <w:adjustRightInd w:val="0"/>
        <w:spacing w:after="0" w:line="240" w:lineRule="auto"/>
        <w:rPr>
          <w:rFonts w:ascii="Arial" w:hAnsi="Arial" w:cs="Arial"/>
          <w:sz w:val="23"/>
          <w:szCs w:val="23"/>
        </w:rPr>
      </w:pPr>
    </w:p>
    <w:p w:rsidR="00D00FDC" w:rsidRPr="00DB0589" w:rsidRDefault="00D00FDC" w:rsidP="00D00FDC">
      <w:p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Consultar tipo de atención</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solicita al paciente que tipo de servicio es el requerido, luego se determina la especialidad, el profesional, el procedimiento médico a aplicar y el tipo de turno es decir: primera vez, visita subsiguiente, demanda espontanea dentro de la agenda, demanda espontanea fuera de la agenda, cualquier otro tipo que determine profesional, servicio / especialidad. </w:t>
      </w:r>
    </w:p>
    <w:p w:rsidR="005F6A4D" w:rsidRDefault="005F6A4D" w:rsidP="005F6A4D">
      <w:pPr>
        <w:keepNext/>
        <w:autoSpaceDE w:val="0"/>
        <w:autoSpaceDN w:val="0"/>
        <w:adjustRightInd w:val="0"/>
        <w:spacing w:after="0" w:line="240" w:lineRule="auto"/>
      </w:pPr>
      <w:r>
        <w:rPr>
          <w:rFonts w:ascii="Arial" w:hAnsi="Arial" w:cs="Arial"/>
          <w:noProof/>
          <w:sz w:val="23"/>
          <w:szCs w:val="23"/>
          <w:lang w:eastAsia="es-AR"/>
        </w:rPr>
        <w:lastRenderedPageBreak/>
        <w:drawing>
          <wp:inline distT="0" distB="0" distL="0" distR="0">
            <wp:extent cx="6188529" cy="27786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nos2.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197081" cy="2782511"/>
                    </a:xfrm>
                    <a:prstGeom prst="rect">
                      <a:avLst/>
                    </a:prstGeom>
                  </pic:spPr>
                </pic:pic>
              </a:graphicData>
            </a:graphic>
          </wp:inline>
        </w:drawing>
      </w:r>
    </w:p>
    <w:p w:rsidR="005F6A4D" w:rsidRPr="00842E58" w:rsidRDefault="005F6A4D" w:rsidP="005F6A4D">
      <w:pPr>
        <w:pStyle w:val="Epgrafe"/>
        <w:rPr>
          <w:rFonts w:ascii="Arial" w:hAnsi="Arial" w:cs="Arial"/>
          <w:sz w:val="23"/>
          <w:szCs w:val="23"/>
          <w:lang w:val="en-US"/>
        </w:rPr>
      </w:pPr>
      <w:r w:rsidRPr="00842E58">
        <w:rPr>
          <w:lang w:val="en-US"/>
        </w:rPr>
        <w:t xml:space="preserve">Figure </w:t>
      </w:r>
      <w:r w:rsidR="000E0DF6">
        <w:fldChar w:fldCharType="begin"/>
      </w:r>
      <w:r w:rsidRPr="00842E58">
        <w:rPr>
          <w:lang w:val="en-US"/>
        </w:rPr>
        <w:instrText xml:space="preserve"> SEQ Figure \* ARABIC </w:instrText>
      </w:r>
      <w:r w:rsidR="000E0DF6">
        <w:fldChar w:fldCharType="separate"/>
      </w:r>
      <w:r w:rsidR="002661FB">
        <w:rPr>
          <w:noProof/>
          <w:lang w:val="en-US"/>
        </w:rPr>
        <w:t>3</w:t>
      </w:r>
      <w:r w:rsidR="000E0DF6">
        <w:fldChar w:fldCharType="end"/>
      </w:r>
      <w:r w:rsidRPr="00842E58">
        <w:rPr>
          <w:lang w:val="en-US"/>
        </w:rPr>
        <w:t xml:space="preserve"> </w:t>
      </w:r>
      <w:proofErr w:type="spellStart"/>
      <w:r w:rsidRPr="00842E58">
        <w:rPr>
          <w:lang w:val="en-US"/>
        </w:rPr>
        <w:t>Turnos</w:t>
      </w:r>
      <w:proofErr w:type="spellEnd"/>
      <w:r w:rsidRPr="00842E58">
        <w:rPr>
          <w:lang w:val="en-US"/>
        </w:rPr>
        <w:t xml:space="preserve"> 2 (by Maria Ines)</w:t>
      </w:r>
    </w:p>
    <w:p w:rsidR="008C4997" w:rsidRPr="00842E58" w:rsidRDefault="008C4997" w:rsidP="008C4997">
      <w:pPr>
        <w:autoSpaceDE w:val="0"/>
        <w:autoSpaceDN w:val="0"/>
        <w:adjustRightInd w:val="0"/>
        <w:spacing w:after="0" w:line="240" w:lineRule="auto"/>
        <w:rPr>
          <w:rFonts w:ascii="Arial" w:hAnsi="Arial" w:cs="Arial"/>
          <w:sz w:val="23"/>
          <w:szCs w:val="23"/>
          <w:lang w:val="en-US"/>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Verificar cobertura</w:t>
      </w:r>
    </w:p>
    <w:p w:rsidR="008C4997"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Se comunica la cobertura que tiene el paciente o la </w:t>
      </w:r>
      <w:commentRangeStart w:id="5"/>
      <w:r w:rsidRPr="00DB0589">
        <w:rPr>
          <w:rFonts w:ascii="Arial" w:hAnsi="Arial" w:cs="Arial"/>
          <w:sz w:val="23"/>
          <w:szCs w:val="23"/>
        </w:rPr>
        <w:t xml:space="preserve">exención total o parcial </w:t>
      </w:r>
      <w:commentRangeEnd w:id="5"/>
      <w:r w:rsidR="00842E58">
        <w:rPr>
          <w:rStyle w:val="Refdecomentario"/>
        </w:rPr>
        <w:commentReference w:id="5"/>
      </w:r>
      <w:r w:rsidRPr="00DB0589">
        <w:rPr>
          <w:rFonts w:ascii="Arial" w:hAnsi="Arial" w:cs="Arial"/>
          <w:sz w:val="23"/>
          <w:szCs w:val="23"/>
        </w:rPr>
        <w:t xml:space="preserve">y el monto a abonar si correspondiere, según el tipo de </w:t>
      </w:r>
      <w:commentRangeStart w:id="6"/>
      <w:r w:rsidRPr="00DB0589">
        <w:rPr>
          <w:rFonts w:ascii="Arial" w:hAnsi="Arial" w:cs="Arial"/>
          <w:sz w:val="23"/>
          <w:szCs w:val="23"/>
        </w:rPr>
        <w:t>entidad financiadora</w:t>
      </w:r>
      <w:commentRangeEnd w:id="6"/>
      <w:r w:rsidR="005F27C7">
        <w:rPr>
          <w:rStyle w:val="Refdecomentario"/>
        </w:rPr>
        <w:commentReference w:id="6"/>
      </w:r>
      <w:r w:rsidRPr="00DB0589">
        <w:rPr>
          <w:rFonts w:ascii="Arial" w:hAnsi="Arial" w:cs="Arial"/>
          <w:sz w:val="23"/>
          <w:szCs w:val="23"/>
        </w:rPr>
        <w:t xml:space="preserve">, nombre entidad financiadora, </w:t>
      </w:r>
      <w:commentRangeStart w:id="7"/>
      <w:r w:rsidRPr="00DB0589">
        <w:rPr>
          <w:rFonts w:ascii="Arial" w:hAnsi="Arial" w:cs="Arial"/>
          <w:sz w:val="23"/>
          <w:szCs w:val="23"/>
        </w:rPr>
        <w:t>el convenio</w:t>
      </w:r>
      <w:commentRangeEnd w:id="7"/>
      <w:r w:rsidR="005F27C7">
        <w:rPr>
          <w:rStyle w:val="Refdecomentario"/>
        </w:rPr>
        <w:commentReference w:id="7"/>
      </w:r>
      <w:r w:rsidRPr="00DB0589">
        <w:rPr>
          <w:rFonts w:ascii="Arial" w:hAnsi="Arial" w:cs="Arial"/>
          <w:sz w:val="23"/>
          <w:szCs w:val="23"/>
        </w:rPr>
        <w:t xml:space="preserve">, numero de afiliado, tipo de beneficiario, </w:t>
      </w:r>
      <w:commentRangeStart w:id="8"/>
      <w:r w:rsidRPr="00DB0589">
        <w:rPr>
          <w:rFonts w:ascii="Arial" w:hAnsi="Arial" w:cs="Arial"/>
          <w:sz w:val="23"/>
          <w:szCs w:val="23"/>
        </w:rPr>
        <w:t>condición paciente, condición ante el IVA</w:t>
      </w:r>
      <w:commentRangeEnd w:id="8"/>
      <w:r w:rsidR="005F27C7">
        <w:rPr>
          <w:rStyle w:val="Refdecomentario"/>
        </w:rPr>
        <w:commentReference w:id="8"/>
      </w:r>
      <w:r w:rsidRPr="00DB0589">
        <w:rPr>
          <w:rFonts w:ascii="Arial" w:hAnsi="Arial" w:cs="Arial"/>
          <w:sz w:val="23"/>
          <w:szCs w:val="23"/>
        </w:rPr>
        <w:t xml:space="preserve">. </w:t>
      </w:r>
    </w:p>
    <w:p w:rsidR="002661FB" w:rsidRDefault="002661FB" w:rsidP="002661FB">
      <w:pPr>
        <w:keepNext/>
        <w:autoSpaceDE w:val="0"/>
        <w:autoSpaceDN w:val="0"/>
        <w:adjustRightInd w:val="0"/>
        <w:spacing w:after="0" w:line="240" w:lineRule="auto"/>
      </w:pPr>
      <w:r>
        <w:rPr>
          <w:rFonts w:ascii="Arial" w:hAnsi="Arial" w:cs="Arial"/>
          <w:noProof/>
          <w:sz w:val="23"/>
          <w:szCs w:val="23"/>
          <w:lang w:eastAsia="es-AR"/>
        </w:rPr>
        <w:drawing>
          <wp:inline distT="0" distB="0" distL="0" distR="0">
            <wp:extent cx="7340086" cy="23513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bertura-Pacient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354140" cy="2355817"/>
                    </a:xfrm>
                    <a:prstGeom prst="rect">
                      <a:avLst/>
                    </a:prstGeom>
                  </pic:spPr>
                </pic:pic>
              </a:graphicData>
            </a:graphic>
          </wp:inline>
        </w:drawing>
      </w:r>
    </w:p>
    <w:p w:rsidR="002661FB" w:rsidRPr="00DB0589" w:rsidRDefault="002661FB" w:rsidP="002661FB">
      <w:pPr>
        <w:pStyle w:val="Epgrafe"/>
        <w:rPr>
          <w:rFonts w:ascii="Arial" w:hAnsi="Arial" w:cs="Arial"/>
          <w:sz w:val="23"/>
          <w:szCs w:val="23"/>
        </w:rPr>
      </w:pPr>
      <w:r>
        <w:t xml:space="preserve">Figure </w:t>
      </w:r>
      <w:r w:rsidR="000E0DF6">
        <w:fldChar w:fldCharType="begin"/>
      </w:r>
      <w:r>
        <w:instrText xml:space="preserve"> SEQ Figure \* ARABIC </w:instrText>
      </w:r>
      <w:r w:rsidR="000E0DF6">
        <w:fldChar w:fldCharType="separate"/>
      </w:r>
      <w:r>
        <w:rPr>
          <w:noProof/>
        </w:rPr>
        <w:t>4</w:t>
      </w:r>
      <w:r w:rsidR="000E0DF6">
        <w:fldChar w:fldCharType="end"/>
      </w:r>
      <w:r>
        <w:t xml:space="preserve"> Cobertura del paciente (</w:t>
      </w:r>
      <w:proofErr w:type="spellStart"/>
      <w:r>
        <w:t>by</w:t>
      </w:r>
      <w:proofErr w:type="spellEnd"/>
      <w:r>
        <w:t xml:space="preserve"> </w:t>
      </w:r>
      <w:proofErr w:type="spellStart"/>
      <w:r>
        <w:t>Maria</w:t>
      </w:r>
      <w:proofErr w:type="spellEnd"/>
      <w:r>
        <w:t xml:space="preserve"> </w:t>
      </w:r>
      <w:proofErr w:type="spellStart"/>
      <w:r>
        <w:t>Ines</w:t>
      </w:r>
      <w:proofErr w:type="spellEnd"/>
      <w:r>
        <w:t>)</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comunicada la disponibilidad horaria, y si alguna de ellas satisface lo esperado por el paciente, selecciona una y se actualiza la agenda. La selección del turno puede afectar a la reserva de una demanda espontanea.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Asignar Demanda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dentro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se puede ingresar horas dentro del Block de Horas, en el caso de que un paciente se presente para solicitar un turno en forma espontánea.</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Demanda espontánea fuera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esta actividad también se puede ingresar una hora que este fuera del Block de Horas, solo en el caso que el profesional acepte turnos fuera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deberá aparecer una pantalla de validación en la cual refleja que se está asignando un adicional de turno autorizado.</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Informar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otorgar el turno al paciente se le comunica las condiciones en la cual debe presentarse.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Informando lo siguiente:</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 comprobante, Fecha actual, Hora actual, Usuario, Id Paciente, Tipo y Número de Documento, N° Historia Clínica, Nombre paciente, Tipo y Nombre de Entidad Financiadora, Citación: Fecha, Hora, Profesional, Especialidad, Lugar,</w:t>
      </w:r>
    </w:p>
    <w:p w:rsidR="008C4997" w:rsidRPr="00DB0589" w:rsidRDefault="008C4997" w:rsidP="003A77B2">
      <w:pPr>
        <w:pStyle w:val="Prrafodelista"/>
        <w:numPr>
          <w:ilvl w:val="0"/>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Procedimientos médicos:</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Código de procedimiento médico, Nombre del procedimiento médico, Cantidad de procedimientos médicos, Valor copago,</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Condiciones: Texto de las condiciones médicas en la cual el paciente debe presentarse para realizarse el procedimiento médico a aplicar,</w:t>
      </w:r>
    </w:p>
    <w:p w:rsidR="008C4997" w:rsidRPr="00DB0589" w:rsidRDefault="008C4997" w:rsidP="003A77B2">
      <w:pPr>
        <w:pStyle w:val="Prrafodelista"/>
        <w:numPr>
          <w:ilvl w:val="1"/>
          <w:numId w:val="10"/>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Documentación: Texto de la documentación del convenio, en la cual indica lo que el paciente debe presentar para realizarse el procedimiento médico a aplicar.</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Si la solicitud se realiza en forma personal, se puede imprimir las condiciones para darle al paciente.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informan las anulaciones y los cambios por parte del paciente, que siempre son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anulaciones y los cambios por parte de la institución pueden ser previos o posteriores a la generación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pStyle w:val="Ttulo2"/>
      </w:pPr>
      <w:r w:rsidRPr="00DB0589">
        <w:t>Agenda de turnos</w:t>
      </w:r>
    </w:p>
    <w:p w:rsidR="008C4997"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Intervalos de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Está previsto blocks de turnos, estimando que cada block es por profesional y es de 4 horas cada uno, diferenciando intervalos de turnos para primera vez, segunda vez y demandas espontáneas. La unidad de medida es de 5 minutos.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Prever la posibilidad de brindar turnos de un horario de block hacia otro block de horario, es decir que un paciente solicite un turno por la mañana para la tarde</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3A77B2" w:rsidRPr="00DB0589" w:rsidRDefault="008C4997" w:rsidP="008C4997">
      <w:pPr>
        <w:autoSpaceDE w:val="0"/>
        <w:autoSpaceDN w:val="0"/>
        <w:adjustRightInd w:val="0"/>
        <w:spacing w:after="0" w:line="240" w:lineRule="auto"/>
        <w:rPr>
          <w:rFonts w:ascii="Arial" w:hAnsi="Arial" w:cs="Arial"/>
          <w:b/>
          <w:bCs/>
          <w:i/>
          <w:iCs/>
          <w:sz w:val="23"/>
          <w:szCs w:val="23"/>
        </w:rPr>
      </w:pPr>
      <w:r w:rsidRPr="00DB0589">
        <w:rPr>
          <w:rFonts w:ascii="Arial" w:hAnsi="Arial" w:cs="Arial"/>
          <w:b/>
          <w:bCs/>
          <w:i/>
          <w:iCs/>
          <w:sz w:val="23"/>
          <w:szCs w:val="23"/>
        </w:rPr>
        <w:t>Generación de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La agenda se genera por profesional, especialidad y servicio, asignando unidades de tiempo por tipo de turno.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xml:space="preserve">Prever la posibilidad de generar agenda con asignación de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Los </w:t>
      </w:r>
      <w:proofErr w:type="spellStart"/>
      <w:r w:rsidRPr="00DB0589">
        <w:rPr>
          <w:rFonts w:ascii="Arial" w:hAnsi="Arial" w:cs="Arial"/>
          <w:sz w:val="23"/>
          <w:szCs w:val="23"/>
        </w:rPr>
        <w:t>sobreturnos</w:t>
      </w:r>
      <w:proofErr w:type="spellEnd"/>
      <w:r w:rsidRPr="00DB0589">
        <w:rPr>
          <w:rFonts w:ascii="Arial" w:hAnsi="Arial" w:cs="Arial"/>
          <w:sz w:val="23"/>
          <w:szCs w:val="23"/>
        </w:rPr>
        <w:t xml:space="preserve"> son asignados dentro del tiempo del block.</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Crear turnos adicionales.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Tener en cuenta que un profesional puede ejercer más de una especialidad, pero prevalecerá una especialidad.</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Consideraciones</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teléfono y personalmente.</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asignan solamente por Mesa de Turnos.</w:t>
      </w:r>
    </w:p>
    <w:p w:rsidR="008C4997" w:rsidRPr="00DB0589" w:rsidRDefault="008C4997" w:rsidP="00443355">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Tipo de turno es decir: primera vez, visita subsiguiente, demanda espontánea, cualquier otro tipo que determine profesional, servicio / especialidad.</w:t>
      </w:r>
    </w:p>
    <w:p w:rsidR="008C4997" w:rsidRPr="00DB0589" w:rsidRDefault="008C4997" w:rsidP="00381424">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solamente se asignan por Profesional, especialidad o servicio.</w:t>
      </w:r>
    </w:p>
    <w:p w:rsidR="008C4997" w:rsidRPr="00DB0589" w:rsidRDefault="008C4997" w:rsidP="008C4997">
      <w:pPr>
        <w:pStyle w:val="Prrafodelista"/>
        <w:numPr>
          <w:ilvl w:val="0"/>
          <w:numId w:val="3"/>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son solicitados por pacientes.</w:t>
      </w:r>
    </w:p>
    <w:p w:rsidR="008C4997" w:rsidRPr="00DB0589" w:rsidRDefault="008C4997" w:rsidP="00FA3DCC">
      <w:pPr>
        <w:pStyle w:val="Prrafodelista"/>
        <w:numPr>
          <w:ilvl w:val="0"/>
          <w:numId w:val="3"/>
        </w:numPr>
        <w:autoSpaceDE w:val="0"/>
        <w:autoSpaceDN w:val="0"/>
        <w:adjustRightInd w:val="0"/>
        <w:spacing w:after="0" w:line="240" w:lineRule="auto"/>
      </w:pPr>
      <w:r w:rsidRPr="00DB0589">
        <w:rPr>
          <w:rFonts w:ascii="Arial" w:hAnsi="Arial" w:cs="Arial"/>
          <w:sz w:val="23"/>
          <w:szCs w:val="23"/>
        </w:rPr>
        <w:t>Los servicios, quirófanos y camas son solicitados por médicos (en este caso no existe el sobre turno).</w:t>
      </w:r>
    </w:p>
    <w:p w:rsidR="008C4997" w:rsidRPr="00DB0589" w:rsidRDefault="008C4997" w:rsidP="008C4997">
      <w:pPr>
        <w:pStyle w:val="Ttulo1"/>
      </w:pPr>
      <w:r w:rsidRPr="00DB0589">
        <w:t>3 Red Principal del Proceso</w:t>
      </w:r>
    </w:p>
    <w:p w:rsidR="008C4997" w:rsidRPr="00DB0589" w:rsidRDefault="008C4997" w:rsidP="008C4997">
      <w:r w:rsidRPr="00DB0589">
        <w:t xml:space="preserve">(Un </w:t>
      </w:r>
      <w:r w:rsidR="00747809" w:rsidRPr="00DB0589">
        <w:t>gráfico</w:t>
      </w:r>
      <w:r w:rsidRPr="00DB0589">
        <w:t>)</w:t>
      </w:r>
    </w:p>
    <w:p w:rsidR="008C4997" w:rsidRPr="00DB0589" w:rsidRDefault="008C4997" w:rsidP="008C4997">
      <w:pPr>
        <w:pStyle w:val="Ttulo1"/>
      </w:pPr>
      <w:r w:rsidRPr="00DB0589">
        <w:t>4 Requisitos Específicos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Para elegir un profesional al cuál se le va a asignar una cita con un paciente, se deben poder seguir tres criterios distintos:</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Req.1.1</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Buscar primero por el nombre del profesional, luego elegir alguna de las especialidades que este profesional posee, y por último elegir la acción médica para la cual se reservará el turno.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sabe que se tiene que atender con Juan Pérez pero no recuerda que especialidad tiene dicho profesional, entonces primero busca por el nombre y luego por la especialidad.</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Comenzar eligiendo una especialidad determinada, luego la acción médica, y por último elegir entre todos los profesionales que cumplan con estas condiciones.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 alguien necesita un oftalmólogo, no le importa quién sea el médico que lo atienda.</w:t>
      </w:r>
    </w:p>
    <w:p w:rsidR="008C4997" w:rsidRPr="00DB0589" w:rsidRDefault="008C4997" w:rsidP="008C4997">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Req.1.3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Elegir una acción médica, luego mostrar todas las especialidades que proveen esa acción médica, y por último el profesional para esa acción médica – especialidad.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Por ejemplo, alguien quiere realizarse un chequeo general, por lo que comienza buscando por las acciones médicas que desea realizarse, y recién después se elige cuál es el tipo de especialista que brinda dicha acción.</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Brindar turnos de tres formas distintas: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atendiendo de a un paciente por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por orden de llegada, en un período de tiempo especificado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Turnos a intervalos de tiempo fijo, pero atendiendo de a más de un paciente por vez.</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Los períodos en que atiende el profesional se fijan por adelantado, por ejemplo, para el próximo mes Juan Pérez atenderá los martes y viernes de 10:00 a 12:00 hs, para determinada especialidad y acción médica. Pero el sistema debe permitir bloquear alguno de estos días (martes o viernes), en el caso de que no se deseen dar turnos por algún motivo en particular.</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4</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Realizar altas, bajas y modificaciones de datos de los pacientes.</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5</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Se deben proveer métodos de búsqueda para encontrar rápidamente profesionales, pacientes, etc.</w:t>
      </w: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6</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Mostrar informes por distintos criterios, por ejemplo, listados de pacientes de determinada acción médica o determinado profesional, que sea útil para, por ejemplo, llamar a los pacientes cuando se cancelan los turnos, etc.</w:t>
      </w:r>
    </w:p>
    <w:p w:rsidR="008C4997" w:rsidRPr="00DB0589" w:rsidRDefault="008C4997" w:rsidP="008C4997">
      <w:pPr>
        <w:pStyle w:val="Ttulo1"/>
      </w:pPr>
      <w:r w:rsidRPr="00DB0589">
        <w:t>5 Proceso de armado de Agenda</w:t>
      </w:r>
    </w:p>
    <w:p w:rsidR="008C4997" w:rsidRPr="00DB0589" w:rsidRDefault="008C4997" w:rsidP="008C4997">
      <w:pPr>
        <w:pStyle w:val="Ttulo2"/>
      </w:pPr>
      <w:r w:rsidRPr="00DB0589">
        <w:t>Tipos de usuarios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Hay tres tipos de usuario que intervienen en este proceso: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Administrador</w:t>
      </w:r>
      <w:r w:rsidRPr="00DB0589">
        <w:rPr>
          <w:rFonts w:ascii="Arial" w:hAnsi="Arial" w:cs="Arial"/>
          <w:sz w:val="23"/>
          <w:szCs w:val="23"/>
        </w:rPr>
        <w:t>, será el que tenga permiso para realizar modificaciones en el funcionamiento del sistema, por ejemplo, cambiar listas de especialidades, estudios, médicos, etc.</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Médico</w:t>
      </w:r>
      <w:r w:rsidRPr="00DB0589">
        <w:rPr>
          <w:rFonts w:ascii="Arial" w:hAnsi="Arial" w:cs="Arial"/>
          <w:sz w:val="23"/>
          <w:szCs w:val="23"/>
        </w:rPr>
        <w:t>, será el encargado de armar su propia agenda, seleccionando especialidad y subespecialidad entre los ítems disponibles, eligiendo la forma en que administrará los turnos y fijando sus horarios para el siguiente período de tiempo.</w:t>
      </w:r>
    </w:p>
    <w:p w:rsidR="008C4997" w:rsidRPr="00DB0589" w:rsidRDefault="008C4997" w:rsidP="003A77B2">
      <w:pPr>
        <w:pStyle w:val="Prrafodelista"/>
        <w:numPr>
          <w:ilvl w:val="0"/>
          <w:numId w:val="11"/>
        </w:numPr>
        <w:autoSpaceDE w:val="0"/>
        <w:autoSpaceDN w:val="0"/>
        <w:adjustRightInd w:val="0"/>
        <w:spacing w:after="0" w:line="240" w:lineRule="auto"/>
        <w:rPr>
          <w:rFonts w:ascii="Arial" w:hAnsi="Arial" w:cs="Arial"/>
          <w:sz w:val="23"/>
          <w:szCs w:val="23"/>
        </w:rPr>
      </w:pPr>
      <w:r w:rsidRPr="00DB0589">
        <w:rPr>
          <w:rFonts w:ascii="Arial" w:hAnsi="Arial" w:cs="Arial"/>
          <w:b/>
          <w:bCs/>
          <w:sz w:val="23"/>
          <w:szCs w:val="23"/>
        </w:rPr>
        <w:t>Administrativo</w:t>
      </w:r>
      <w:r w:rsidRPr="00DB0589">
        <w:rPr>
          <w:rFonts w:ascii="Arial" w:hAnsi="Arial" w:cs="Arial"/>
          <w:sz w:val="23"/>
          <w:szCs w:val="23"/>
        </w:rPr>
        <w:t>, será el encargado de otorgar los turnos y de ingresar o modificar los datos de los pacientes. Además de emitir informes o listados.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No es necesario que existan tres personas físicas distintas para realizar estas tareas, incluso puede ser que una misma persona realice todas las operaciones.</w:t>
      </w:r>
    </w:p>
    <w:p w:rsidR="008C4997" w:rsidRPr="00DB0589" w:rsidRDefault="008C4997" w:rsidP="008C4997">
      <w:pPr>
        <w:pStyle w:val="Ttulo2"/>
      </w:pPr>
      <w:r w:rsidRPr="00DB0589">
        <w:t>Etapas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armado de la agenda se divide en 2 etapas:</w:t>
      </w:r>
    </w:p>
    <w:p w:rsidR="008C4997" w:rsidRPr="00DB0589" w:rsidRDefault="008C4997" w:rsidP="008C4997">
      <w:pPr>
        <w:autoSpaceDE w:val="0"/>
        <w:autoSpaceDN w:val="0"/>
        <w:adjustRightInd w:val="0"/>
        <w:spacing w:after="0" w:line="240" w:lineRule="auto"/>
        <w:rPr>
          <w:rFonts w:ascii="Arial" w:hAnsi="Arial" w:cs="Arial"/>
          <w:b/>
          <w:bCs/>
          <w:sz w:val="23"/>
          <w:szCs w:val="23"/>
        </w:rPr>
      </w:pPr>
    </w:p>
    <w:p w:rsidR="008C4997" w:rsidRPr="00DB0589" w:rsidRDefault="008C4997" w:rsidP="008C4997">
      <w:p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Especificación del conjunto de datos con que se trabajará:</w:t>
      </w:r>
    </w:p>
    <w:p w:rsidR="008C4997" w:rsidRPr="00DB0589" w:rsidRDefault="008C4997" w:rsidP="00CE2C19">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 la lista de especialidades con las que trabajará el consultorio.</w:t>
      </w:r>
      <w:r w:rsidR="003A77B2" w:rsidRPr="00DB0589">
        <w:rPr>
          <w:rFonts w:ascii="Arial" w:hAnsi="Arial" w:cs="Arial"/>
          <w:sz w:val="23"/>
          <w:szCs w:val="23"/>
        </w:rPr>
        <w:t xml:space="preserve"> </w:t>
      </w:r>
      <w:r w:rsidRPr="00DB0589">
        <w:rPr>
          <w:rFonts w:ascii="Arial" w:hAnsi="Arial" w:cs="Arial"/>
          <w:sz w:val="23"/>
          <w:szCs w:val="23"/>
        </w:rPr>
        <w:t>Por ejemplo, cardiología, ginecología, traumatología, odontología, pediatría, clínica general, oftalmología, etc.</w:t>
      </w:r>
    </w:p>
    <w:p w:rsidR="008C4997" w:rsidRPr="00DB0589" w:rsidRDefault="008C4997" w:rsidP="003A77B2">
      <w:pPr>
        <w:pStyle w:val="Prrafodelista"/>
        <w:numPr>
          <w:ilvl w:val="0"/>
          <w:numId w:val="12"/>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Se definirán los estudios, análisis o consultas a realizar por cada especialidad.</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El “control” sería aplicado para las consultas sin ninguna patología específica, que no son un tratamiento, análisis o estudio determinado.</w:t>
      </w:r>
    </w:p>
    <w:p w:rsidR="008C4997" w:rsidRPr="00DB0589" w:rsidRDefault="008C4997" w:rsidP="003A77B2">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También podrá haber otro tipo de estudio que sea compartido por varias especialidades.</w:t>
      </w:r>
    </w:p>
    <w:p w:rsidR="008C4997" w:rsidRPr="00DB0589" w:rsidRDefault="008C4997"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Por ejemplo:</w:t>
      </w:r>
    </w:p>
    <w:p w:rsidR="008C4997" w:rsidRPr="00DB0589" w:rsidRDefault="008C4997" w:rsidP="008C4997">
      <w:pPr>
        <w:pStyle w:val="Prrafodelista"/>
        <w:numPr>
          <w:ilvl w:val="0"/>
          <w:numId w:val="4"/>
        </w:numPr>
        <w:autoSpaceDE w:val="0"/>
        <w:autoSpaceDN w:val="0"/>
        <w:adjustRightInd w:val="0"/>
        <w:spacing w:after="0" w:line="240" w:lineRule="auto"/>
      </w:pPr>
      <w:r w:rsidRPr="00DB0589">
        <w:t xml:space="preserve">Cardiología: </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Electro cardiograma</w:t>
      </w:r>
    </w:p>
    <w:p w:rsidR="008C4997" w:rsidRPr="00DB0589" w:rsidRDefault="008C4997" w:rsidP="008C4997">
      <w:pPr>
        <w:pStyle w:val="Prrafodelista"/>
        <w:numPr>
          <w:ilvl w:val="0"/>
          <w:numId w:val="4"/>
        </w:numPr>
        <w:autoSpaceDE w:val="0"/>
        <w:autoSpaceDN w:val="0"/>
        <w:adjustRightInd w:val="0"/>
        <w:spacing w:after="0" w:line="240" w:lineRule="auto"/>
      </w:pPr>
      <w:r w:rsidRPr="00DB0589">
        <w:t>Traumatología: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Consulta inicial</w:t>
      </w:r>
    </w:p>
    <w:p w:rsidR="008C4997" w:rsidRPr="00DB0589" w:rsidRDefault="008C4997" w:rsidP="008C4997">
      <w:pPr>
        <w:pStyle w:val="Prrafodelista"/>
        <w:numPr>
          <w:ilvl w:val="1"/>
          <w:numId w:val="4"/>
        </w:numPr>
        <w:autoSpaceDE w:val="0"/>
        <w:autoSpaceDN w:val="0"/>
        <w:adjustRightInd w:val="0"/>
        <w:spacing w:after="0" w:line="240" w:lineRule="auto"/>
      </w:pPr>
      <w:r w:rsidRPr="00DB0589">
        <w:t>Control</w:t>
      </w:r>
    </w:p>
    <w:p w:rsidR="008C4997" w:rsidRPr="00DB0589" w:rsidRDefault="008C4997" w:rsidP="008C4997">
      <w:pPr>
        <w:pStyle w:val="Prrafodelista"/>
        <w:numPr>
          <w:ilvl w:val="1"/>
          <w:numId w:val="4"/>
        </w:numPr>
        <w:autoSpaceDE w:val="0"/>
        <w:autoSpaceDN w:val="0"/>
        <w:adjustRightInd w:val="0"/>
        <w:spacing w:after="0" w:line="240" w:lineRule="auto"/>
      </w:pPr>
      <w:r w:rsidRPr="00DB0589">
        <w:t>Radiografía</w:t>
      </w:r>
    </w:p>
    <w:p w:rsidR="008C4997" w:rsidRPr="00DB0589" w:rsidRDefault="008C4997" w:rsidP="008C4997">
      <w:pPr>
        <w:pStyle w:val="Prrafodelista"/>
        <w:numPr>
          <w:ilvl w:val="1"/>
          <w:numId w:val="4"/>
        </w:numPr>
        <w:autoSpaceDE w:val="0"/>
        <w:autoSpaceDN w:val="0"/>
        <w:adjustRightInd w:val="0"/>
        <w:spacing w:after="0" w:line="240" w:lineRule="auto"/>
      </w:pPr>
      <w:r w:rsidRPr="00DB0589">
        <w:t>Rehabilitación</w:t>
      </w:r>
    </w:p>
    <w:p w:rsidR="008C4997" w:rsidRPr="00DB0589" w:rsidRDefault="008C4997" w:rsidP="008C4997">
      <w:pPr>
        <w:pStyle w:val="Prrafodelista"/>
        <w:numPr>
          <w:ilvl w:val="1"/>
          <w:numId w:val="4"/>
        </w:numPr>
        <w:autoSpaceDE w:val="0"/>
        <w:autoSpaceDN w:val="0"/>
        <w:adjustRightInd w:val="0"/>
        <w:spacing w:after="0" w:line="240" w:lineRule="auto"/>
      </w:pPr>
      <w:r w:rsidRPr="00DB0589">
        <w:t>Etc.</w:t>
      </w:r>
    </w:p>
    <w:p w:rsidR="008C4997" w:rsidRPr="00DB0589" w:rsidRDefault="008C4997" w:rsidP="008C4997">
      <w:pPr>
        <w:autoSpaceDE w:val="0"/>
        <w:autoSpaceDN w:val="0"/>
        <w:adjustRightInd w:val="0"/>
        <w:spacing w:after="0" w:line="240" w:lineRule="auto"/>
      </w:pP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definirán los datos de los profesionales: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Apellido y nombre</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Documento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Número de Matrícula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Domicilio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Celular</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 Especialidades</w:t>
      </w:r>
    </w:p>
    <w:p w:rsidR="008C4997" w:rsidRPr="00DB0589" w:rsidRDefault="008C4997" w:rsidP="008C4997">
      <w:pPr>
        <w:pStyle w:val="Ttulo2"/>
      </w:pPr>
      <w:r w:rsidRPr="00DB0589">
        <w:t>Restricciones: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Cada médico podrá tener una o más especialidades, por cada especialidad estará habilitado para realizar uno o más estudios.</w:t>
      </w:r>
    </w:p>
    <w:p w:rsidR="008C4997" w:rsidRPr="00DB0589" w:rsidRDefault="008C4997" w:rsidP="008C4997">
      <w:pPr>
        <w:pStyle w:val="Prrafodelista"/>
        <w:numPr>
          <w:ilvl w:val="0"/>
          <w:numId w:val="4"/>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Existirán tres tipos de agenda o forma de administrar los turnos, esto tipos no son modificables, aunque el profesional puede optar por cuál quiere:</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a intervalos de tiempo fijo, atendiendo de a un paciente por vez.</w:t>
      </w:r>
    </w:p>
    <w:p w:rsidR="008C4997" w:rsidRPr="00DB0589" w:rsidRDefault="008C4997" w:rsidP="008C4997">
      <w:pPr>
        <w:pStyle w:val="Prrafodelista"/>
        <w:numPr>
          <w:ilvl w:val="0"/>
          <w:numId w:val="5"/>
        </w:num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Turnos por orden de llegada, en un período de tiempo especificado con anterioridad.</w:t>
      </w:r>
    </w:p>
    <w:p w:rsidR="008C4997" w:rsidRPr="00DB0589" w:rsidRDefault="008C4997" w:rsidP="008C4997">
      <w:pPr>
        <w:pStyle w:val="Prrafodelista"/>
        <w:numPr>
          <w:ilvl w:val="0"/>
          <w:numId w:val="5"/>
        </w:numPr>
        <w:autoSpaceDE w:val="0"/>
        <w:autoSpaceDN w:val="0"/>
        <w:adjustRightInd w:val="0"/>
        <w:spacing w:after="0" w:line="240" w:lineRule="auto"/>
      </w:pPr>
      <w:r w:rsidRPr="00DB0589">
        <w:rPr>
          <w:rFonts w:ascii="Arial" w:hAnsi="Arial" w:cs="Arial"/>
          <w:sz w:val="23"/>
          <w:szCs w:val="23"/>
        </w:rPr>
        <w:t>Turnos a intervalos de tiempo fijo, pero atendiendo de a más de un paciente por vez.</w:t>
      </w:r>
    </w:p>
    <w:p w:rsidR="003A77B2" w:rsidRPr="00DB0589" w:rsidRDefault="003A77B2" w:rsidP="003A77B2">
      <w:pPr>
        <w:autoSpaceDE w:val="0"/>
        <w:autoSpaceDN w:val="0"/>
        <w:adjustRightInd w:val="0"/>
        <w:spacing w:after="0" w:line="240" w:lineRule="auto"/>
      </w:pPr>
    </w:p>
    <w:p w:rsidR="003A77B2" w:rsidRPr="00DB0589" w:rsidRDefault="003A77B2" w:rsidP="003A77B2">
      <w:pPr>
        <w:autoSpaceDE w:val="0"/>
        <w:autoSpaceDN w:val="0"/>
        <w:adjustRightInd w:val="0"/>
        <w:spacing w:after="0" w:line="240" w:lineRule="auto"/>
      </w:pPr>
      <w:r w:rsidRPr="00DB0589">
        <w:rPr>
          <w:rFonts w:ascii="Arial" w:hAnsi="Arial" w:cs="Arial"/>
          <w:sz w:val="23"/>
          <w:szCs w:val="23"/>
        </w:rPr>
        <w:t>Todas estas especificaciones se determinarán antes de poner en marcha el sistema.</w:t>
      </w:r>
    </w:p>
    <w:p w:rsidR="008C4997" w:rsidRPr="00DB0589" w:rsidRDefault="008C4997" w:rsidP="008C4997">
      <w:pPr>
        <w:autoSpaceDE w:val="0"/>
        <w:autoSpaceDN w:val="0"/>
        <w:adjustRightInd w:val="0"/>
        <w:spacing w:after="0" w:line="240" w:lineRule="auto"/>
      </w:pPr>
    </w:p>
    <w:p w:rsidR="008C4997" w:rsidRPr="00DB0589" w:rsidRDefault="008C4997" w:rsidP="003A77B2">
      <w:pPr>
        <w:pStyle w:val="Ttulo2"/>
      </w:pPr>
      <w:r w:rsidRPr="00DB0589">
        <w:lastRenderedPageBreak/>
        <w:t>Armado de la agenda</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Al comienzo de cada período determinado, cada médico seleccionará una</w:t>
      </w:r>
      <w:r w:rsidR="003A77B2" w:rsidRPr="00DB0589">
        <w:rPr>
          <w:rFonts w:ascii="Arial" w:hAnsi="Arial" w:cs="Arial"/>
          <w:sz w:val="23"/>
          <w:szCs w:val="23"/>
        </w:rPr>
        <w:t xml:space="preserve"> </w:t>
      </w:r>
      <w:r w:rsidRPr="00DB0589">
        <w:rPr>
          <w:rFonts w:ascii="Arial" w:hAnsi="Arial" w:cs="Arial"/>
          <w:sz w:val="23"/>
          <w:szCs w:val="23"/>
        </w:rPr>
        <w:t>especialidad y una subespecialidad y elegirá el tipo de turnos que desea dar,</w:t>
      </w:r>
      <w:r w:rsidR="003A77B2" w:rsidRPr="00DB0589">
        <w:rPr>
          <w:rFonts w:ascii="Arial" w:hAnsi="Arial" w:cs="Arial"/>
          <w:sz w:val="23"/>
          <w:szCs w:val="23"/>
        </w:rPr>
        <w:t xml:space="preserve"> </w:t>
      </w:r>
      <w:r w:rsidRPr="00DB0589">
        <w:rPr>
          <w:rFonts w:ascii="Arial" w:hAnsi="Arial" w:cs="Arial"/>
          <w:sz w:val="23"/>
          <w:szCs w:val="23"/>
        </w:rPr>
        <w:t>los días, horarios e intervalos de tiempo en que atenderá. Luego podría repetir</w:t>
      </w:r>
      <w:r w:rsidR="003A77B2" w:rsidRPr="00DB0589">
        <w:rPr>
          <w:rFonts w:ascii="Arial" w:hAnsi="Arial" w:cs="Arial"/>
          <w:sz w:val="23"/>
          <w:szCs w:val="23"/>
        </w:rPr>
        <w:t xml:space="preserve"> </w:t>
      </w:r>
      <w:r w:rsidRPr="00DB0589">
        <w:rPr>
          <w:rFonts w:ascii="Arial" w:hAnsi="Arial" w:cs="Arial"/>
          <w:sz w:val="23"/>
          <w:szCs w:val="23"/>
        </w:rPr>
        <w:t>esta operación todas las veces que sea necesario. La agenda estará habilitada</w:t>
      </w:r>
      <w:r w:rsidR="003A77B2" w:rsidRPr="00DB0589">
        <w:rPr>
          <w:rFonts w:ascii="Arial" w:hAnsi="Arial" w:cs="Arial"/>
          <w:sz w:val="23"/>
          <w:szCs w:val="23"/>
        </w:rPr>
        <w:t xml:space="preserve"> </w:t>
      </w:r>
      <w:r w:rsidRPr="00DB0589">
        <w:rPr>
          <w:rFonts w:ascii="Arial" w:hAnsi="Arial" w:cs="Arial"/>
          <w:sz w:val="23"/>
          <w:szCs w:val="23"/>
        </w:rPr>
        <w:t>para este profesional, sólo en los horarios seleccionados.</w:t>
      </w:r>
    </w:p>
    <w:p w:rsidR="008C4997" w:rsidRPr="00DB0589" w:rsidRDefault="008C4997" w:rsidP="00FE5AD2">
      <w:pPr>
        <w:pStyle w:val="Ttulo1"/>
      </w:pPr>
      <w:r w:rsidRPr="00DB0589">
        <w:t>6 Proceso de Asignación de los turnos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turnos se otorgan diferenciando en dos clases de pacientes:</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19 Pacientes que vienen por primera vez:</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le solicitan todos los datos personales:</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Nombre y Apellido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DNI</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Fecha de nacimiento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afiliado Obra social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Nº Teléfono</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E-mail</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Dirección</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Localidad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que se tienen estos datos, se les puede asignar un turno.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20 Pacientes que han concurrido con anterioridad:</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se le pedirán la totalidad de los datos, porque ya se los</w:t>
      </w:r>
      <w:r w:rsidR="003A77B2" w:rsidRPr="00DB0589">
        <w:rPr>
          <w:rFonts w:ascii="Arial" w:hAnsi="Arial" w:cs="Arial"/>
          <w:sz w:val="23"/>
          <w:szCs w:val="23"/>
        </w:rPr>
        <w:t xml:space="preserve"> </w:t>
      </w:r>
      <w:r w:rsidRPr="00DB0589">
        <w:rPr>
          <w:rFonts w:ascii="Arial" w:hAnsi="Arial" w:cs="Arial"/>
          <w:sz w:val="23"/>
          <w:szCs w:val="23"/>
        </w:rPr>
        <w:t>tendrá en el sistema. Solo será necesario solicitarle nombre y apellido o</w:t>
      </w:r>
      <w:r w:rsidR="003A77B2" w:rsidRPr="00DB0589">
        <w:rPr>
          <w:rFonts w:ascii="Arial" w:hAnsi="Arial" w:cs="Arial"/>
          <w:sz w:val="23"/>
          <w:szCs w:val="23"/>
        </w:rPr>
        <w:t xml:space="preserve"> </w:t>
      </w:r>
      <w:r w:rsidRPr="00DB0589">
        <w:rPr>
          <w:rFonts w:ascii="Arial" w:hAnsi="Arial" w:cs="Arial"/>
          <w:sz w:val="23"/>
          <w:szCs w:val="23"/>
        </w:rPr>
        <w:t>tipo y número de documento, para ubicar al paciente dentro del sistema.</w:t>
      </w:r>
      <w:r w:rsidR="003A77B2" w:rsidRPr="00DB0589">
        <w:rPr>
          <w:rFonts w:ascii="Arial" w:hAnsi="Arial" w:cs="Arial"/>
          <w:sz w:val="23"/>
          <w:szCs w:val="23"/>
        </w:rPr>
        <w:t xml:space="preserve"> </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21</w:t>
      </w:r>
    </w:p>
    <w:p w:rsidR="003A77B2"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pacientes podrán solicitar turnos para un médico en particular, para</w:t>
      </w:r>
      <w:r w:rsidR="003A77B2" w:rsidRPr="00DB0589">
        <w:rPr>
          <w:rFonts w:ascii="Arial" w:hAnsi="Arial" w:cs="Arial"/>
          <w:sz w:val="23"/>
          <w:szCs w:val="23"/>
        </w:rPr>
        <w:t xml:space="preserve"> </w:t>
      </w:r>
      <w:r w:rsidRPr="00DB0589">
        <w:rPr>
          <w:rFonts w:ascii="Arial" w:hAnsi="Arial" w:cs="Arial"/>
          <w:sz w:val="23"/>
          <w:szCs w:val="23"/>
        </w:rPr>
        <w:t>algún médico de una especialidad o para una determinada acción médica.</w:t>
      </w:r>
      <w:r w:rsidR="003A77B2" w:rsidRPr="00DB0589">
        <w:rPr>
          <w:rFonts w:ascii="Arial" w:hAnsi="Arial" w:cs="Arial"/>
          <w:sz w:val="23"/>
          <w:szCs w:val="23"/>
        </w:rPr>
        <w:t xml:space="preserve"> </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cualquiera de los tres casos el turno será dado para un determinado</w:t>
      </w:r>
      <w:r w:rsidR="003A77B2" w:rsidRPr="00DB0589">
        <w:rPr>
          <w:rFonts w:ascii="Arial" w:hAnsi="Arial" w:cs="Arial"/>
          <w:sz w:val="23"/>
          <w:szCs w:val="23"/>
        </w:rPr>
        <w:t xml:space="preserve"> </w:t>
      </w:r>
      <w:r w:rsidRPr="00DB0589">
        <w:rPr>
          <w:rFonts w:ascii="Arial" w:hAnsi="Arial" w:cs="Arial"/>
          <w:sz w:val="23"/>
          <w:szCs w:val="23"/>
        </w:rPr>
        <w:t>médico, lo que varía es la forma de seleccionarlo. Si se ingresa una</w:t>
      </w:r>
      <w:r w:rsidR="003A77B2" w:rsidRPr="00DB0589">
        <w:rPr>
          <w:rFonts w:ascii="Arial" w:hAnsi="Arial" w:cs="Arial"/>
          <w:sz w:val="23"/>
          <w:szCs w:val="23"/>
        </w:rPr>
        <w:t xml:space="preserve"> </w:t>
      </w:r>
      <w:r w:rsidRPr="00DB0589">
        <w:rPr>
          <w:rFonts w:ascii="Arial" w:hAnsi="Arial" w:cs="Arial"/>
          <w:sz w:val="23"/>
          <w:szCs w:val="23"/>
        </w:rPr>
        <w:t>especialidad o una acción médica, se podrá seleccionar entre los médicos</w:t>
      </w:r>
      <w:r w:rsidR="003A77B2" w:rsidRPr="00DB0589">
        <w:rPr>
          <w:rFonts w:ascii="Arial" w:hAnsi="Arial" w:cs="Arial"/>
          <w:sz w:val="23"/>
          <w:szCs w:val="23"/>
        </w:rPr>
        <w:t xml:space="preserve"> </w:t>
      </w:r>
      <w:r w:rsidRPr="00DB0589">
        <w:rPr>
          <w:rFonts w:ascii="Arial" w:hAnsi="Arial" w:cs="Arial"/>
          <w:sz w:val="23"/>
          <w:szCs w:val="23"/>
        </w:rPr>
        <w:t>que tienen esa especialidad o que realizan esa acción médica.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22</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paciente podrá elegir el día y horario que le convenga, siempre que el</w:t>
      </w:r>
      <w:r w:rsidR="003A77B2" w:rsidRPr="00DB0589">
        <w:rPr>
          <w:rFonts w:ascii="Arial" w:hAnsi="Arial" w:cs="Arial"/>
          <w:sz w:val="23"/>
          <w:szCs w:val="23"/>
        </w:rPr>
        <w:t xml:space="preserve"> </w:t>
      </w:r>
      <w:r w:rsidRPr="00DB0589">
        <w:rPr>
          <w:rFonts w:ascii="Arial" w:hAnsi="Arial" w:cs="Arial"/>
          <w:sz w:val="23"/>
          <w:szCs w:val="23"/>
        </w:rPr>
        <w:t>turno que elija esté en el horario de atención del médico y no haya sido</w:t>
      </w:r>
      <w:r w:rsidR="003A77B2" w:rsidRPr="00DB0589">
        <w:rPr>
          <w:rFonts w:ascii="Arial" w:hAnsi="Arial" w:cs="Arial"/>
          <w:sz w:val="23"/>
          <w:szCs w:val="23"/>
        </w:rPr>
        <w:t xml:space="preserve"> </w:t>
      </w:r>
      <w:r w:rsidRPr="00DB0589">
        <w:rPr>
          <w:rFonts w:ascii="Arial" w:hAnsi="Arial" w:cs="Arial"/>
          <w:sz w:val="23"/>
          <w:szCs w:val="23"/>
        </w:rPr>
        <w:t>reservado por algún otro paciente previamente, y que el día no se</w:t>
      </w:r>
      <w:r w:rsidR="003A77B2" w:rsidRPr="00DB0589">
        <w:rPr>
          <w:rFonts w:ascii="Arial" w:hAnsi="Arial" w:cs="Arial"/>
          <w:sz w:val="23"/>
          <w:szCs w:val="23"/>
        </w:rPr>
        <w:t xml:space="preserve"> </w:t>
      </w:r>
      <w:r w:rsidRPr="00DB0589">
        <w:rPr>
          <w:rFonts w:ascii="Arial" w:hAnsi="Arial" w:cs="Arial"/>
          <w:sz w:val="23"/>
          <w:szCs w:val="23"/>
        </w:rPr>
        <w:t>encuentre bloqueado.</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23</w:t>
      </w:r>
    </w:p>
    <w:p w:rsidR="008C4997" w:rsidRPr="00DB0589" w:rsidRDefault="008C4997" w:rsidP="008C4997">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La agenda se utiliza para planificar las citas diarias de cada médico.</w:t>
      </w:r>
      <w:r w:rsidR="003A77B2" w:rsidRPr="00DB0589">
        <w:rPr>
          <w:rFonts w:ascii="Arial" w:hAnsi="Arial" w:cs="Arial"/>
          <w:sz w:val="23"/>
          <w:szCs w:val="23"/>
        </w:rPr>
        <w:t xml:space="preserve"> </w:t>
      </w:r>
      <w:r w:rsidRPr="00DB0589">
        <w:rPr>
          <w:rFonts w:ascii="Arial" w:hAnsi="Arial" w:cs="Arial"/>
          <w:sz w:val="23"/>
          <w:szCs w:val="23"/>
        </w:rPr>
        <w:t>Desde la pantalla podrán ver los pacientes que tiene citados el médico en</w:t>
      </w:r>
      <w:r w:rsidR="003A77B2" w:rsidRPr="00DB0589">
        <w:rPr>
          <w:rFonts w:ascii="Arial" w:hAnsi="Arial" w:cs="Arial"/>
          <w:sz w:val="23"/>
          <w:szCs w:val="23"/>
        </w:rPr>
        <w:t xml:space="preserve"> </w:t>
      </w:r>
      <w:r w:rsidRPr="00DB0589">
        <w:rPr>
          <w:rFonts w:ascii="Arial" w:hAnsi="Arial" w:cs="Arial"/>
          <w:sz w:val="23"/>
          <w:szCs w:val="23"/>
        </w:rPr>
        <w:t>el día.</w:t>
      </w:r>
    </w:p>
    <w:p w:rsidR="003A77B2" w:rsidRPr="00DB0589" w:rsidRDefault="003A77B2" w:rsidP="008C4997">
      <w:pPr>
        <w:autoSpaceDE w:val="0"/>
        <w:autoSpaceDN w:val="0"/>
        <w:adjustRightInd w:val="0"/>
        <w:spacing w:after="0" w:line="240" w:lineRule="auto"/>
        <w:rPr>
          <w:rFonts w:ascii="Arial" w:hAnsi="Arial" w:cs="Arial"/>
          <w:sz w:val="23"/>
          <w:szCs w:val="23"/>
        </w:rPr>
      </w:pPr>
    </w:p>
    <w:p w:rsidR="008C4997" w:rsidRPr="00DB0589" w:rsidRDefault="008C4997" w:rsidP="008C4997">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24</w:t>
      </w:r>
    </w:p>
    <w:p w:rsidR="008C4997" w:rsidRPr="00DB0589" w:rsidRDefault="008C4997"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la agenda se tendrán las opciones: dar turno, bloquear/desbloquear</w:t>
      </w:r>
      <w:r w:rsidR="003A77B2" w:rsidRPr="00DB0589">
        <w:rPr>
          <w:rFonts w:ascii="Arial" w:hAnsi="Arial" w:cs="Arial"/>
          <w:sz w:val="23"/>
          <w:szCs w:val="23"/>
        </w:rPr>
        <w:t xml:space="preserve"> </w:t>
      </w:r>
      <w:r w:rsidRPr="00DB0589">
        <w:rPr>
          <w:rFonts w:ascii="Arial" w:hAnsi="Arial" w:cs="Arial"/>
          <w:sz w:val="23"/>
          <w:szCs w:val="23"/>
        </w:rPr>
        <w:t>turno, una lista desplegable con los médicos disponibles (sólo se ve la</w:t>
      </w:r>
      <w:r w:rsidR="003A77B2" w:rsidRPr="00DB0589">
        <w:rPr>
          <w:rFonts w:ascii="Arial" w:hAnsi="Arial" w:cs="Arial"/>
          <w:sz w:val="23"/>
          <w:szCs w:val="23"/>
        </w:rPr>
        <w:t xml:space="preserve"> </w:t>
      </w:r>
      <w:r w:rsidRPr="00DB0589">
        <w:rPr>
          <w:rFonts w:ascii="Arial" w:hAnsi="Arial" w:cs="Arial"/>
          <w:sz w:val="23"/>
          <w:szCs w:val="23"/>
        </w:rPr>
        <w:t>agenda del que esté seleccionado); otra con las especialidades</w:t>
      </w:r>
      <w:r w:rsidR="003A77B2" w:rsidRPr="00DB0589">
        <w:rPr>
          <w:rFonts w:ascii="Arial" w:hAnsi="Arial" w:cs="Arial"/>
          <w:sz w:val="23"/>
          <w:szCs w:val="23"/>
        </w:rPr>
        <w:t xml:space="preserve"> </w:t>
      </w:r>
      <w:r w:rsidRPr="00DB0589">
        <w:rPr>
          <w:rFonts w:ascii="Arial" w:hAnsi="Arial" w:cs="Arial"/>
          <w:sz w:val="23"/>
          <w:szCs w:val="23"/>
        </w:rPr>
        <w:t>disponibles y otra con las acciones médicas disponibles. También se verá</w:t>
      </w:r>
      <w:r w:rsidR="003A77B2" w:rsidRPr="00DB0589">
        <w:rPr>
          <w:rFonts w:ascii="Arial" w:hAnsi="Arial" w:cs="Arial"/>
          <w:sz w:val="23"/>
          <w:szCs w:val="23"/>
        </w:rPr>
        <w:t xml:space="preserve"> un calendario, donde se podrá elegir una fecha determinada, y se mostrará la agenda del médico correspondiente al día elegido.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25</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agenda permite a cada médico bloquear turnos de tal forma que no se puedan dar citas en ese día y así quedar reservado. También existirá la opción desbloquear turno.</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26</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usuario también podrá emitir informes o listados. Algunos listados que se pueden emitir son:</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citados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profesional,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Pacientes por Obra Social, a atender en un rango de 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disponibles en el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especialidad</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SymbolMT" w:eastAsia="SymbolMT" w:hAnsi="Arial" w:cs="SymbolMT"/>
          <w:sz w:val="23"/>
          <w:szCs w:val="23"/>
        </w:rPr>
        <w:t></w:t>
      </w:r>
      <w:r w:rsidRPr="00DB0589">
        <w:rPr>
          <w:rFonts w:ascii="SymbolMT" w:eastAsia="SymbolMT" w:hAnsi="Arial" w:cs="SymbolMT"/>
          <w:sz w:val="23"/>
          <w:szCs w:val="23"/>
        </w:rPr>
        <w:t xml:space="preserve"> </w:t>
      </w:r>
      <w:r w:rsidRPr="00DB0589">
        <w:rPr>
          <w:rFonts w:ascii="Arial" w:hAnsi="Arial" w:cs="Arial"/>
          <w:sz w:val="23"/>
          <w:szCs w:val="23"/>
        </w:rPr>
        <w:t>Profesionales por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proofErr w:type="spellStart"/>
      <w:r w:rsidRPr="00DB0589">
        <w:rPr>
          <w:rFonts w:ascii="Arial" w:hAnsi="Arial" w:cs="Arial"/>
          <w:b/>
          <w:bCs/>
          <w:sz w:val="23"/>
          <w:szCs w:val="23"/>
        </w:rPr>
        <w:t>Req</w:t>
      </w:r>
      <w:proofErr w:type="spellEnd"/>
      <w:r w:rsidRPr="00DB0589">
        <w:rPr>
          <w:rFonts w:ascii="Arial" w:hAnsi="Arial" w:cs="Arial"/>
          <w:b/>
          <w:bCs/>
          <w:sz w:val="23"/>
          <w:szCs w:val="23"/>
        </w:rPr>
        <w:t xml:space="preserve"> 27 Bloqueo de días / turnos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Durante el transcurso del período los médicos pueden decidir no atender ciertos días por algún motivo, (por ejemplo: asistencia a un Congreso, enfermedad, etc.) en ese caso deberá poder bloquea los días necesarios. En el caso que hubiese turnos asignados para los días bloqueados, se listarán los pacientes que habrá que avisar de la suspensión de la consulta y asignarles otro turno, o en algún caso buscar a otro profesional con la misma especialidad para que lo reemplace, pero siempre avisándole al paciente y que decida si acepta el cambio de profesional o cambia el turno. Al bloquear el día, no se pueden asignar turnos en esa fecha.</w:t>
      </w:r>
    </w:p>
    <w:p w:rsidR="003A77B2" w:rsidRPr="00DB0589" w:rsidRDefault="003A77B2" w:rsidP="003A77B2">
      <w:pPr>
        <w:pStyle w:val="Ttulo1"/>
      </w:pPr>
      <w:r w:rsidRPr="00DB0589">
        <w:t>7 Emisión de Informes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Los informes serán los siguientes:</w:t>
      </w:r>
    </w:p>
    <w:p w:rsidR="002C59D6" w:rsidRPr="00DB0589" w:rsidRDefault="002C59D6"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pStyle w:val="Ttulo2"/>
      </w:pPr>
      <w:r w:rsidRPr="00DB0589">
        <w:t>Listados de Pacientes</w:t>
      </w: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lastRenderedPageBreak/>
        <w:t>Al seleccionar esta opción, se observa una ventana en donde una vez ingresada una fecha se puede seleccionar la opción de listar todos los pacientes con turno ese día, los pacientes con turno para un determinado profesional, o para una determinada acción médica. Estas dos últimas opciones se seleccionan a través de un menú desplegable.</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seleccionado esto, se tiene la posibilidad de imprimir directamente el listado, o bien se puede tener una vista previa del mismo en pantalla.</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el listado figura el nombre y apellido del paciente, el horario del turno que tiene asignado, el profesional con el que tiene cita y la acción médica.</w:t>
      </w:r>
    </w:p>
    <w:p w:rsidR="003A77B2" w:rsidRPr="00DB0589" w:rsidRDefault="003A77B2"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Profesional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elegida esta opción, se tiene acceso a una pantalla en donde</w:t>
      </w:r>
      <w:r w:rsidR="0097052E" w:rsidRPr="00DB0589">
        <w:rPr>
          <w:rFonts w:ascii="Arial" w:hAnsi="Arial" w:cs="Arial"/>
          <w:sz w:val="23"/>
          <w:szCs w:val="23"/>
        </w:rPr>
        <w:t xml:space="preserve"> </w:t>
      </w:r>
      <w:r w:rsidRPr="00DB0589">
        <w:rPr>
          <w:rFonts w:ascii="Arial" w:hAnsi="Arial" w:cs="Arial"/>
          <w:sz w:val="23"/>
          <w:szCs w:val="23"/>
        </w:rPr>
        <w:t>debe seleccionarse de un menú desplegable el nombre del profesional</w:t>
      </w:r>
      <w:r w:rsidR="0097052E" w:rsidRPr="00DB0589">
        <w:rPr>
          <w:rFonts w:ascii="Arial" w:hAnsi="Arial" w:cs="Arial"/>
          <w:sz w:val="23"/>
          <w:szCs w:val="23"/>
        </w:rPr>
        <w:t xml:space="preserve"> </w:t>
      </w:r>
      <w:r w:rsidRPr="00DB0589">
        <w:rPr>
          <w:rFonts w:ascii="Arial" w:hAnsi="Arial" w:cs="Arial"/>
          <w:sz w:val="23"/>
          <w:szCs w:val="23"/>
        </w:rPr>
        <w:t>del que se quiere tener el listado. Se tiene también la posibilidad de listar</w:t>
      </w:r>
      <w:r w:rsidR="0097052E" w:rsidRPr="00DB0589">
        <w:rPr>
          <w:rFonts w:ascii="Arial" w:hAnsi="Arial" w:cs="Arial"/>
          <w:sz w:val="23"/>
          <w:szCs w:val="23"/>
        </w:rPr>
        <w:t xml:space="preserve"> </w:t>
      </w:r>
      <w:r w:rsidRPr="00DB0589">
        <w:rPr>
          <w:rFonts w:ascii="Arial" w:hAnsi="Arial" w:cs="Arial"/>
          <w:sz w:val="23"/>
          <w:szCs w:val="23"/>
        </w:rPr>
        <w:t>los pacientes que tienen turno dentro de un determinado rango de</w:t>
      </w:r>
      <w:r w:rsidR="0097052E" w:rsidRPr="00DB0589">
        <w:rPr>
          <w:rFonts w:ascii="Arial" w:hAnsi="Arial" w:cs="Arial"/>
          <w:sz w:val="23"/>
          <w:szCs w:val="23"/>
        </w:rPr>
        <w:t xml:space="preserve"> </w:t>
      </w:r>
      <w:r w:rsidRPr="00DB0589">
        <w:rPr>
          <w:rFonts w:ascii="Arial" w:hAnsi="Arial" w:cs="Arial"/>
          <w:sz w:val="23"/>
          <w:szCs w:val="23"/>
        </w:rPr>
        <w:t>fechas.</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También se puede, como en el caso anterior, listar todos los pacientes</w:t>
      </w:r>
      <w:r w:rsidR="0097052E" w:rsidRPr="00DB0589">
        <w:rPr>
          <w:rFonts w:ascii="Arial" w:hAnsi="Arial" w:cs="Arial"/>
          <w:sz w:val="23"/>
          <w:szCs w:val="23"/>
        </w:rPr>
        <w:t xml:space="preserve"> </w:t>
      </w:r>
      <w:r w:rsidRPr="00DB0589">
        <w:rPr>
          <w:rFonts w:ascii="Arial" w:hAnsi="Arial" w:cs="Arial"/>
          <w:sz w:val="23"/>
          <w:szCs w:val="23"/>
        </w:rPr>
        <w:t>o seleccionar según Acción Médica a través de un menú desplegable.</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Obra Social</w:t>
      </w:r>
    </w:p>
    <w:p w:rsidR="003A77B2" w:rsidRPr="00DB0589" w:rsidRDefault="003A77B2" w:rsidP="003A77B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Cuando se elige esta opción, se ve una pantalla similar a las anteriores</w:t>
      </w:r>
      <w:r w:rsidR="0097052E" w:rsidRPr="00DB0589">
        <w:rPr>
          <w:rFonts w:ascii="Arial" w:hAnsi="Arial" w:cs="Arial"/>
          <w:sz w:val="23"/>
          <w:szCs w:val="23"/>
        </w:rPr>
        <w:t xml:space="preserve"> </w:t>
      </w:r>
      <w:r w:rsidRPr="00DB0589">
        <w:rPr>
          <w:rFonts w:ascii="Arial" w:hAnsi="Arial" w:cs="Arial"/>
          <w:sz w:val="23"/>
          <w:szCs w:val="23"/>
        </w:rPr>
        <w:t>en donde puede seleccionarse de un menú desplegable la Obra Social</w:t>
      </w:r>
      <w:r w:rsidR="0097052E" w:rsidRPr="00DB0589">
        <w:rPr>
          <w:rFonts w:ascii="Arial" w:hAnsi="Arial" w:cs="Arial"/>
          <w:sz w:val="23"/>
          <w:szCs w:val="23"/>
        </w:rPr>
        <w:t xml:space="preserve"> </w:t>
      </w:r>
      <w:r w:rsidRPr="00DB0589">
        <w:rPr>
          <w:rFonts w:ascii="Arial" w:hAnsi="Arial" w:cs="Arial"/>
          <w:sz w:val="23"/>
          <w:szCs w:val="23"/>
        </w:rPr>
        <w:t>por la que se quiere listar.</w:t>
      </w:r>
    </w:p>
    <w:p w:rsidR="0097052E" w:rsidRPr="00DB0589" w:rsidRDefault="0097052E" w:rsidP="003A77B2">
      <w:pPr>
        <w:autoSpaceDE w:val="0"/>
        <w:autoSpaceDN w:val="0"/>
        <w:adjustRightInd w:val="0"/>
        <w:spacing w:after="0" w:line="240" w:lineRule="auto"/>
        <w:rPr>
          <w:rFonts w:ascii="Arial" w:hAnsi="Arial" w:cs="Arial"/>
          <w:sz w:val="23"/>
          <w:szCs w:val="23"/>
        </w:rPr>
      </w:pPr>
    </w:p>
    <w:p w:rsidR="003A77B2" w:rsidRPr="00DB0589" w:rsidRDefault="003A77B2" w:rsidP="003A77B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Listados de Profesionales</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día</w:t>
      </w:r>
    </w:p>
    <w:p w:rsidR="003A77B2" w:rsidRPr="00DB0589" w:rsidRDefault="003A77B2" w:rsidP="0097052E">
      <w:pPr>
        <w:autoSpaceDE w:val="0"/>
        <w:autoSpaceDN w:val="0"/>
        <w:adjustRightInd w:val="0"/>
        <w:spacing w:after="0" w:line="240" w:lineRule="auto"/>
        <w:ind w:firstLine="720"/>
        <w:rPr>
          <w:rFonts w:ascii="Arial" w:hAnsi="Arial" w:cs="Arial"/>
          <w:sz w:val="23"/>
          <w:szCs w:val="23"/>
        </w:rPr>
      </w:pPr>
      <w:r w:rsidRPr="00DB0589">
        <w:rPr>
          <w:rFonts w:ascii="Arial" w:hAnsi="Arial" w:cs="Arial"/>
          <w:sz w:val="23"/>
          <w:szCs w:val="23"/>
        </w:rPr>
        <w:t>Puede ser filtrado por especialidad o no.</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especialidad</w:t>
      </w:r>
    </w:p>
    <w:p w:rsidR="003A77B2" w:rsidRPr="00DB0589" w:rsidRDefault="003A77B2" w:rsidP="0097052E">
      <w:pPr>
        <w:pStyle w:val="Prrafodelista"/>
        <w:numPr>
          <w:ilvl w:val="0"/>
          <w:numId w:val="13"/>
        </w:num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Por Acción Médica</w:t>
      </w:r>
    </w:p>
    <w:p w:rsidR="003A77B2" w:rsidRPr="00DB0589" w:rsidRDefault="003A77B2" w:rsidP="0097052E">
      <w:pPr>
        <w:autoSpaceDE w:val="0"/>
        <w:autoSpaceDN w:val="0"/>
        <w:adjustRightInd w:val="0"/>
        <w:spacing w:after="0" w:line="240" w:lineRule="auto"/>
        <w:ind w:left="720"/>
        <w:rPr>
          <w:rFonts w:ascii="Arial" w:hAnsi="Arial" w:cs="Arial"/>
          <w:sz w:val="23"/>
          <w:szCs w:val="23"/>
        </w:rPr>
      </w:pPr>
      <w:r w:rsidRPr="00DB0589">
        <w:rPr>
          <w:rFonts w:ascii="Arial" w:hAnsi="Arial" w:cs="Arial"/>
          <w:sz w:val="23"/>
          <w:szCs w:val="23"/>
        </w:rPr>
        <w:t>Dada una Acción Medica y obtener un listado de todos los médicos</w:t>
      </w:r>
      <w:r w:rsidR="0097052E" w:rsidRPr="00DB0589">
        <w:rPr>
          <w:rFonts w:ascii="Arial" w:hAnsi="Arial" w:cs="Arial"/>
          <w:sz w:val="23"/>
          <w:szCs w:val="23"/>
        </w:rPr>
        <w:t xml:space="preserve"> </w:t>
      </w:r>
      <w:r w:rsidRPr="00DB0589">
        <w:rPr>
          <w:rFonts w:ascii="Arial" w:hAnsi="Arial" w:cs="Arial"/>
          <w:sz w:val="23"/>
          <w:szCs w:val="23"/>
        </w:rPr>
        <w:t>que la realizan.</w:t>
      </w: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97052E">
      <w:pPr>
        <w:autoSpaceDE w:val="0"/>
        <w:autoSpaceDN w:val="0"/>
        <w:adjustRightInd w:val="0"/>
        <w:spacing w:after="0" w:line="240" w:lineRule="auto"/>
        <w:ind w:left="720"/>
        <w:rPr>
          <w:rFonts w:ascii="Arial" w:hAnsi="Arial" w:cs="Arial"/>
          <w:sz w:val="23"/>
          <w:szCs w:val="23"/>
        </w:rPr>
      </w:pPr>
    </w:p>
    <w:p w:rsidR="00FE5AD2" w:rsidRPr="00DB0589" w:rsidRDefault="00FE5AD2" w:rsidP="00FE5AD2">
      <w:pPr>
        <w:pStyle w:val="Ttulo1"/>
      </w:pPr>
      <w:r w:rsidRPr="00DB0589">
        <w:t>8 Funcionalidades del Sistema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Turnos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Dar turno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Bloquear día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Desbloquear día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Buscar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Alta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Editar</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Eliminar</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lastRenderedPageBreak/>
        <w:t>Informes</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Pacientes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profesional</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obra social</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Profesionales</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día</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especialidad</w:t>
      </w:r>
    </w:p>
    <w:p w:rsidR="00FE5AD2" w:rsidRPr="00DB0589" w:rsidRDefault="00FE5AD2" w:rsidP="00FE5AD2">
      <w:pPr>
        <w:pStyle w:val="Prrafodelista"/>
        <w:numPr>
          <w:ilvl w:val="2"/>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Por acción medica</w:t>
      </w:r>
    </w:p>
    <w:p w:rsidR="00FE5AD2" w:rsidRPr="00DB0589" w:rsidRDefault="00FE5AD2" w:rsidP="00FE5AD2">
      <w:pPr>
        <w:pStyle w:val="Prrafodelista"/>
        <w:numPr>
          <w:ilvl w:val="0"/>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Ayuda</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Contenido</w:t>
      </w:r>
    </w:p>
    <w:p w:rsidR="00FE5AD2" w:rsidRPr="00DB0589" w:rsidRDefault="00FE5AD2" w:rsidP="00FE5AD2">
      <w:pPr>
        <w:pStyle w:val="Prrafodelista"/>
        <w:numPr>
          <w:ilvl w:val="1"/>
          <w:numId w:val="19"/>
        </w:numPr>
        <w:autoSpaceDE w:val="0"/>
        <w:autoSpaceDN w:val="0"/>
        <w:adjustRightInd w:val="0"/>
        <w:spacing w:after="0" w:line="240" w:lineRule="auto"/>
        <w:rPr>
          <w:rFonts w:ascii="Arial" w:hAnsi="Arial" w:cs="Arial"/>
          <w:bCs/>
          <w:sz w:val="23"/>
          <w:szCs w:val="23"/>
        </w:rPr>
      </w:pPr>
      <w:r w:rsidRPr="00DB0589">
        <w:rPr>
          <w:rFonts w:ascii="Arial" w:hAnsi="Arial" w:cs="Arial"/>
          <w:bCs/>
          <w:sz w:val="23"/>
          <w:szCs w:val="23"/>
        </w:rPr>
        <w:t xml:space="preserve">Acerca de </w:t>
      </w:r>
    </w:p>
    <w:p w:rsidR="00FE5AD2" w:rsidRPr="00DB0589" w:rsidRDefault="00FE5AD2" w:rsidP="00FE5AD2">
      <w:pPr>
        <w:autoSpaceDE w:val="0"/>
        <w:autoSpaceDN w:val="0"/>
        <w:adjustRightInd w:val="0"/>
        <w:spacing w:after="0" w:line="240" w:lineRule="auto"/>
        <w:rPr>
          <w:rFonts w:ascii="Arial" w:hAnsi="Arial" w:cs="Arial"/>
          <w:bCs/>
          <w:sz w:val="23"/>
          <w:szCs w:val="23"/>
        </w:rPr>
      </w:pPr>
    </w:p>
    <w:p w:rsidR="00FE5AD2" w:rsidRPr="00DB0589" w:rsidRDefault="00FE5AD2" w:rsidP="00FE5AD2">
      <w:pPr>
        <w:pStyle w:val="Ttulo1"/>
      </w:pPr>
      <w:r w:rsidRPr="00DB0589">
        <w:t>9 Apéndice</w:t>
      </w: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Selección del profesional:</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Lo primero que se debe hacer es elegir un modo de selección, o sea,</w:t>
      </w:r>
      <w:r w:rsidR="00DB0589">
        <w:rPr>
          <w:rFonts w:ascii="Arial" w:hAnsi="Arial" w:cs="Arial"/>
          <w:sz w:val="23"/>
          <w:szCs w:val="23"/>
        </w:rPr>
        <w:t xml:space="preserve"> </w:t>
      </w:r>
      <w:r w:rsidRPr="00DB0589">
        <w:rPr>
          <w:rFonts w:ascii="Arial" w:hAnsi="Arial" w:cs="Arial"/>
          <w:sz w:val="23"/>
          <w:szCs w:val="23"/>
        </w:rPr>
        <w:t>se puede elegir dar un turno para un profesional determinado, o para</w:t>
      </w:r>
      <w:r w:rsidR="00DB0589">
        <w:rPr>
          <w:rFonts w:ascii="Arial" w:hAnsi="Arial" w:cs="Arial"/>
          <w:sz w:val="23"/>
          <w:szCs w:val="23"/>
        </w:rPr>
        <w:t xml:space="preserve"> </w:t>
      </w:r>
      <w:r w:rsidRPr="00DB0589">
        <w:rPr>
          <w:rFonts w:ascii="Arial" w:hAnsi="Arial" w:cs="Arial"/>
          <w:sz w:val="23"/>
          <w:szCs w:val="23"/>
        </w:rPr>
        <w:t>cualquier profesional que tenga una especialidad / subespecialidad</w:t>
      </w:r>
      <w:r w:rsidR="00DB0589">
        <w:rPr>
          <w:rFonts w:ascii="Arial" w:hAnsi="Arial" w:cs="Arial"/>
          <w:sz w:val="23"/>
          <w:szCs w:val="23"/>
        </w:rPr>
        <w:t xml:space="preserve"> </w:t>
      </w:r>
      <w:r w:rsidRPr="00DB0589">
        <w:rPr>
          <w:rFonts w:ascii="Arial" w:hAnsi="Arial" w:cs="Arial"/>
          <w:sz w:val="23"/>
          <w:szCs w:val="23"/>
        </w:rPr>
        <w:t>específica, o para determinada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modo de selección implica cuál es el orden en que se van a elegir las</w:t>
      </w:r>
      <w:r w:rsidR="00DB0589">
        <w:rPr>
          <w:rFonts w:ascii="Arial" w:hAnsi="Arial" w:cs="Arial"/>
          <w:sz w:val="23"/>
          <w:szCs w:val="23"/>
        </w:rPr>
        <w:t xml:space="preserve"> </w:t>
      </w:r>
      <w:r w:rsidRPr="00DB0589">
        <w:rPr>
          <w:rFonts w:ascii="Arial" w:hAnsi="Arial" w:cs="Arial"/>
          <w:sz w:val="23"/>
          <w:szCs w:val="23"/>
        </w:rPr>
        <w:t>tres categorías que hay que completar para dar un turno: profesional,</w:t>
      </w:r>
      <w:r w:rsidR="00DB0589">
        <w:rPr>
          <w:rFonts w:ascii="Arial" w:hAnsi="Arial" w:cs="Arial"/>
          <w:sz w:val="23"/>
          <w:szCs w:val="23"/>
        </w:rPr>
        <w:t xml:space="preserve"> </w:t>
      </w:r>
      <w:r w:rsidRPr="00DB0589">
        <w:rPr>
          <w:rFonts w:ascii="Arial" w:hAnsi="Arial" w:cs="Arial"/>
          <w:sz w:val="23"/>
          <w:szCs w:val="23"/>
        </w:rPr>
        <w:t>especialidad / subespecialidad y acción médica.</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Las posibles combinaciones son:</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Especialidad / Subespecialidad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Apellido y Nombre, Acción Médica y Especialidad / Subespecialidad</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Apellido y Nombre y Acción Médica</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Especialidad / Subespecialidad, Acción Médica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Especialidad / Subespecialidad y Apellido y Nombre</w:t>
      </w:r>
    </w:p>
    <w:p w:rsidR="00FE5AD2" w:rsidRPr="00472403" w:rsidRDefault="00FE5AD2" w:rsidP="00472403">
      <w:pPr>
        <w:pStyle w:val="Prrafodelista"/>
        <w:numPr>
          <w:ilvl w:val="0"/>
          <w:numId w:val="21"/>
        </w:numPr>
        <w:autoSpaceDE w:val="0"/>
        <w:autoSpaceDN w:val="0"/>
        <w:adjustRightInd w:val="0"/>
        <w:spacing w:after="0" w:line="240" w:lineRule="auto"/>
        <w:rPr>
          <w:rFonts w:ascii="Arial" w:hAnsi="Arial" w:cs="Arial"/>
          <w:sz w:val="23"/>
          <w:szCs w:val="23"/>
        </w:rPr>
      </w:pPr>
      <w:r w:rsidRPr="00472403">
        <w:rPr>
          <w:rFonts w:ascii="Arial" w:hAnsi="Arial" w:cs="Arial"/>
          <w:sz w:val="23"/>
          <w:szCs w:val="23"/>
        </w:rPr>
        <w:t>Acción Médica, Apellido y Nombre y Especialidad / Subespecialidad</w:t>
      </w:r>
    </w:p>
    <w:p w:rsidR="00472403" w:rsidRDefault="00472403" w:rsidP="00FE5AD2">
      <w:pPr>
        <w:autoSpaceDE w:val="0"/>
        <w:autoSpaceDN w:val="0"/>
        <w:adjustRightInd w:val="0"/>
        <w:spacing w:after="0" w:line="240" w:lineRule="auto"/>
        <w:rPr>
          <w:rFonts w:ascii="Arial" w:hAnsi="Arial" w:cs="Arial"/>
          <w:b/>
          <w:bCs/>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Calendario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Una vez elegido el profesional, se actualiza el calendario, según el</w:t>
      </w:r>
      <w:r w:rsidR="00DB0589">
        <w:rPr>
          <w:rFonts w:ascii="Arial" w:hAnsi="Arial" w:cs="Arial"/>
          <w:sz w:val="23"/>
          <w:szCs w:val="23"/>
        </w:rPr>
        <w:t xml:space="preserve"> </w:t>
      </w:r>
      <w:r w:rsidRPr="00DB0589">
        <w:rPr>
          <w:rFonts w:ascii="Arial" w:hAnsi="Arial" w:cs="Arial"/>
          <w:sz w:val="23"/>
          <w:szCs w:val="23"/>
        </w:rPr>
        <w:t>rango de fechas en que atiende el mismo, desplegándose los días de la</w:t>
      </w:r>
      <w:r w:rsidR="00DB0589">
        <w:rPr>
          <w:rFonts w:ascii="Arial" w:hAnsi="Arial" w:cs="Arial"/>
          <w:sz w:val="23"/>
          <w:szCs w:val="23"/>
        </w:rPr>
        <w:t xml:space="preserve"> </w:t>
      </w:r>
      <w:r w:rsidRPr="00DB0589">
        <w:rPr>
          <w:rFonts w:ascii="Arial" w:hAnsi="Arial" w:cs="Arial"/>
          <w:sz w:val="23"/>
          <w:szCs w:val="23"/>
        </w:rPr>
        <w:t>semana en que atiende el mismo.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Para elegir un día determinado, se debe hacer clic sobre el calendario, en la fecha correspondiente. Si se intenta marcar un día en que el profesional no atiende, se muestra un mensaje advirtiéndolo.</w:t>
      </w:r>
    </w:p>
    <w:p w:rsidR="00FE5AD2" w:rsidRPr="00DB0589" w:rsidRDefault="00FE5AD2"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Agenda para un día determinado</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Luego de elegir la fecha correspondiente para el turno, se despliega la agenda del profesional elegido para la fecha elegida, con los turnos otorgados y los que aún están libres.</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El tipo de agenda que se visualiza, depende de lo que haya determinado el profesional en el momento de cargar sus datos para ese período</w:t>
      </w:r>
    </w:p>
    <w:p w:rsidR="00DB0589" w:rsidRPr="00DB0589" w:rsidRDefault="00DB0589" w:rsidP="00FE5AD2">
      <w:pPr>
        <w:autoSpaceDE w:val="0"/>
        <w:autoSpaceDN w:val="0"/>
        <w:adjustRightInd w:val="0"/>
        <w:spacing w:after="0" w:line="240" w:lineRule="auto"/>
        <w:rPr>
          <w:rFonts w:ascii="Arial" w:hAnsi="Arial" w:cs="Arial"/>
          <w:sz w:val="23"/>
          <w:szCs w:val="23"/>
        </w:rPr>
      </w:pP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puede visualizar tres tipos de agenda:</w:t>
      </w:r>
    </w:p>
    <w:p w:rsidR="00472403" w:rsidRDefault="00472403" w:rsidP="003C7384">
      <w:pPr>
        <w:autoSpaceDE w:val="0"/>
        <w:autoSpaceDN w:val="0"/>
        <w:adjustRightInd w:val="0"/>
        <w:spacing w:after="0" w:line="240" w:lineRule="auto"/>
        <w:rPr>
          <w:rFonts w:ascii="Wingdings-Regular" w:eastAsia="Wingdings-Regular" w:hAnsi="Arial" w:cs="Wingdings-Regular"/>
          <w:sz w:val="23"/>
          <w:szCs w:val="23"/>
        </w:rPr>
      </w:pPr>
    </w:p>
    <w:p w:rsidR="00FE5AD2" w:rsidRPr="003C7384" w:rsidRDefault="00FE5AD2" w:rsidP="003C7384">
      <w:pPr>
        <w:autoSpaceDE w:val="0"/>
        <w:autoSpaceDN w:val="0"/>
        <w:adjustRightInd w:val="0"/>
        <w:spacing w:after="0" w:line="240" w:lineRule="auto"/>
        <w:rPr>
          <w:rFonts w:ascii="Arial" w:hAnsi="Arial" w:cs="Arial"/>
          <w:sz w:val="23"/>
          <w:szCs w:val="23"/>
        </w:rPr>
      </w:pPr>
      <w:r w:rsidRPr="003C7384">
        <w:rPr>
          <w:rFonts w:ascii="Wingdings-Regular" w:eastAsia="Wingdings-Regular" w:hAnsi="Arial" w:cs="Wingdings-Regular"/>
          <w:sz w:val="23"/>
          <w:szCs w:val="23"/>
        </w:rPr>
        <w:t></w:t>
      </w:r>
      <w:r w:rsidRPr="003C7384">
        <w:rPr>
          <w:rFonts w:ascii="Wingdings-Regular" w:eastAsia="Wingdings-Regular" w:hAnsi="Arial" w:cs="Wingdings-Regular"/>
          <w:sz w:val="23"/>
          <w:szCs w:val="23"/>
        </w:rPr>
        <w:t xml:space="preserve"> </w:t>
      </w:r>
      <w:r w:rsidRPr="003C7384">
        <w:rPr>
          <w:rFonts w:ascii="Arial" w:hAnsi="Arial" w:cs="Arial"/>
          <w:sz w:val="23"/>
          <w:szCs w:val="23"/>
        </w:rPr>
        <w:t>Turnos a intervalos de tiempo fijo, atendiendo de a un paciente por</w:t>
      </w:r>
      <w:r w:rsidR="00DB0589" w:rsidRPr="003C7384">
        <w:rPr>
          <w:rFonts w:ascii="Arial" w:hAnsi="Arial" w:cs="Arial"/>
          <w:sz w:val="23"/>
          <w:szCs w:val="23"/>
        </w:rPr>
        <w:t xml:space="preserve"> </w:t>
      </w:r>
      <w:r w:rsidRPr="003C7384">
        <w:rPr>
          <w:rFonts w:ascii="Arial" w:hAnsi="Arial" w:cs="Arial"/>
          <w:sz w:val="23"/>
          <w:szCs w:val="23"/>
        </w:rPr>
        <w:t>vez.</w:t>
      </w:r>
    </w:p>
    <w:p w:rsidR="00FE5AD2" w:rsidRPr="00DB0589" w:rsidRDefault="00FE5AD2" w:rsidP="00FE5AD2">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se mostrará el día dividido en intervalos de tiempo fijos.</w:t>
      </w:r>
    </w:p>
    <w:p w:rsidR="00DB0589" w:rsidRPr="00DB0589" w:rsidRDefault="00FE5AD2"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intervalo depende de lo que haya estipulado el profesional</w:t>
      </w:r>
      <w:r w:rsidR="00DB0589" w:rsidRPr="00DB0589">
        <w:rPr>
          <w:rFonts w:ascii="Arial" w:hAnsi="Arial" w:cs="Arial"/>
          <w:sz w:val="23"/>
          <w:szCs w:val="23"/>
        </w:rPr>
        <w:t xml:space="preserve"> correspondiente. Puede ser, por ejemplo, 15 mi, 20 min, etc. A</w:t>
      </w:r>
      <w:r w:rsidR="00DB0589">
        <w:rPr>
          <w:rFonts w:ascii="Arial" w:hAnsi="Arial" w:cs="Arial"/>
          <w:sz w:val="23"/>
          <w:szCs w:val="23"/>
        </w:rPr>
        <w:t xml:space="preserve"> </w:t>
      </w:r>
      <w:r w:rsidR="00DB0589" w:rsidRPr="00DB0589">
        <w:rPr>
          <w:rFonts w:ascii="Arial" w:hAnsi="Arial" w:cs="Arial"/>
          <w:sz w:val="23"/>
          <w:szCs w:val="23"/>
        </w:rPr>
        <w:t>continuación de cada horario aparecerá el nombre de un paciente, si el</w:t>
      </w:r>
      <w:r w:rsidR="00DB0589">
        <w:rPr>
          <w:rFonts w:ascii="Arial" w:hAnsi="Arial" w:cs="Arial"/>
          <w:sz w:val="23"/>
          <w:szCs w:val="23"/>
        </w:rPr>
        <w:t xml:space="preserve"> </w:t>
      </w:r>
      <w:r w:rsidR="00DB0589" w:rsidRPr="00DB0589">
        <w:rPr>
          <w:rFonts w:ascii="Arial" w:hAnsi="Arial" w:cs="Arial"/>
          <w:sz w:val="23"/>
          <w:szCs w:val="23"/>
        </w:rPr>
        <w:t>turno en ese horario ya fue otorgado, o aparecerá un espacio en</w:t>
      </w:r>
      <w:r w:rsidR="00DB0589">
        <w:rPr>
          <w:rFonts w:ascii="Arial" w:hAnsi="Arial" w:cs="Arial"/>
          <w:sz w:val="23"/>
          <w:szCs w:val="23"/>
        </w:rPr>
        <w:t xml:space="preserve"> </w:t>
      </w:r>
      <w:r w:rsidR="00DB0589" w:rsidRPr="00DB0589">
        <w:rPr>
          <w:rFonts w:ascii="Arial" w:hAnsi="Arial" w:cs="Arial"/>
          <w:sz w:val="23"/>
          <w:szCs w:val="23"/>
        </w:rPr>
        <w:t>blanco, si el turno aún está libre.</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tipo de turnos, solamente un paciente puede tener cita para</w:t>
      </w:r>
      <w:r>
        <w:rPr>
          <w:rFonts w:ascii="Arial" w:hAnsi="Arial" w:cs="Arial"/>
          <w:sz w:val="23"/>
          <w:szCs w:val="23"/>
        </w:rPr>
        <w:t xml:space="preserve"> </w:t>
      </w:r>
      <w:r w:rsidRPr="00DB0589">
        <w:rPr>
          <w:rFonts w:ascii="Arial" w:hAnsi="Arial" w:cs="Arial"/>
          <w:sz w:val="23"/>
          <w:szCs w:val="23"/>
        </w:rPr>
        <w:t>una determinada hora.</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por orden de llegada, en un período de tiempo especificado</w:t>
      </w:r>
      <w:r>
        <w:rPr>
          <w:rFonts w:ascii="Arial" w:hAnsi="Arial" w:cs="Arial"/>
          <w:sz w:val="23"/>
          <w:szCs w:val="23"/>
        </w:rPr>
        <w:t xml:space="preserve"> </w:t>
      </w:r>
      <w:r w:rsidRPr="00DB0589">
        <w:rPr>
          <w:rFonts w:ascii="Arial" w:hAnsi="Arial" w:cs="Arial"/>
          <w:sz w:val="23"/>
          <w:szCs w:val="23"/>
        </w:rPr>
        <w:t>con anterioridad.</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En este caso, no figura todo el día dividido en intervalos de tiempo,</w:t>
      </w:r>
      <w:r>
        <w:rPr>
          <w:rFonts w:ascii="Arial" w:hAnsi="Arial" w:cs="Arial"/>
          <w:sz w:val="23"/>
          <w:szCs w:val="23"/>
        </w:rPr>
        <w:t xml:space="preserve"> </w:t>
      </w:r>
      <w:r w:rsidRPr="00DB0589">
        <w:rPr>
          <w:rFonts w:ascii="Arial" w:hAnsi="Arial" w:cs="Arial"/>
          <w:sz w:val="23"/>
          <w:szCs w:val="23"/>
        </w:rPr>
        <w:t>sino que los mismos se van cargando a medida que se van ingresando</w:t>
      </w:r>
      <w:r>
        <w:rPr>
          <w:rFonts w:ascii="Arial" w:hAnsi="Arial" w:cs="Arial"/>
          <w:sz w:val="23"/>
          <w:szCs w:val="23"/>
        </w:rPr>
        <w:t xml:space="preserve"> </w:t>
      </w:r>
      <w:r w:rsidRPr="00DB0589">
        <w:rPr>
          <w:rFonts w:ascii="Arial" w:hAnsi="Arial" w:cs="Arial"/>
          <w:sz w:val="23"/>
          <w:szCs w:val="23"/>
        </w:rPr>
        <w:t>pacientes.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tipo de turnos se utiliza para ir asignándoles un horario a los</w:t>
      </w:r>
      <w:r>
        <w:rPr>
          <w:rFonts w:ascii="Arial" w:hAnsi="Arial" w:cs="Arial"/>
          <w:sz w:val="23"/>
          <w:szCs w:val="23"/>
        </w:rPr>
        <w:t xml:space="preserve"> </w:t>
      </w:r>
      <w:r w:rsidRPr="00DB0589">
        <w:rPr>
          <w:rFonts w:ascii="Arial" w:hAnsi="Arial" w:cs="Arial"/>
          <w:sz w:val="23"/>
          <w:szCs w:val="23"/>
        </w:rPr>
        <w:t>pacientes que llegan, de acuerdo al tiempo que ocupe la acción médica</w:t>
      </w:r>
      <w:r>
        <w:rPr>
          <w:rFonts w:ascii="Arial" w:hAnsi="Arial" w:cs="Arial"/>
          <w:sz w:val="23"/>
          <w:szCs w:val="23"/>
        </w:rPr>
        <w:t xml:space="preserve"> </w:t>
      </w:r>
      <w:r w:rsidRPr="00DB0589">
        <w:rPr>
          <w:rFonts w:ascii="Arial" w:hAnsi="Arial" w:cs="Arial"/>
          <w:sz w:val="23"/>
          <w:szCs w:val="23"/>
        </w:rPr>
        <w:t>para la cual reservan el turno. Los turnos se van asignando en forma</w:t>
      </w:r>
      <w:r>
        <w:rPr>
          <w:rFonts w:ascii="Arial" w:hAnsi="Arial" w:cs="Arial"/>
          <w:sz w:val="23"/>
          <w:szCs w:val="23"/>
        </w:rPr>
        <w:t xml:space="preserve"> </w:t>
      </w:r>
      <w:r w:rsidRPr="00DB0589">
        <w:rPr>
          <w:rFonts w:ascii="Arial" w:hAnsi="Arial" w:cs="Arial"/>
          <w:sz w:val="23"/>
          <w:szCs w:val="23"/>
        </w:rPr>
        <w:t>correlativa (orden de llegada).</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Tiene la particularidad de que, si hay pacientes con turno, los mismos</w:t>
      </w:r>
      <w:r>
        <w:rPr>
          <w:rFonts w:ascii="Arial" w:hAnsi="Arial" w:cs="Arial"/>
          <w:sz w:val="23"/>
          <w:szCs w:val="23"/>
        </w:rPr>
        <w:t xml:space="preserve"> </w:t>
      </w:r>
      <w:r w:rsidRPr="00DB0589">
        <w:rPr>
          <w:rFonts w:ascii="Arial" w:hAnsi="Arial" w:cs="Arial"/>
          <w:sz w:val="23"/>
          <w:szCs w:val="23"/>
        </w:rPr>
        <w:t>quedan todos en la parte superior de la agenda, quedando la parte</w:t>
      </w:r>
      <w:r>
        <w:rPr>
          <w:rFonts w:ascii="Arial" w:hAnsi="Arial" w:cs="Arial"/>
          <w:sz w:val="23"/>
          <w:szCs w:val="23"/>
        </w:rPr>
        <w:t xml:space="preserve"> </w:t>
      </w:r>
      <w:r w:rsidRPr="00DB0589">
        <w:rPr>
          <w:rFonts w:ascii="Arial" w:hAnsi="Arial" w:cs="Arial"/>
          <w:sz w:val="23"/>
          <w:szCs w:val="23"/>
        </w:rPr>
        <w:t>inferior en blanco.</w:t>
      </w:r>
    </w:p>
    <w:p w:rsid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Llegada la hora de finalización del horario de atención del médico</w:t>
      </w:r>
      <w:r>
        <w:rPr>
          <w:rFonts w:ascii="Arial" w:hAnsi="Arial" w:cs="Arial"/>
          <w:sz w:val="23"/>
          <w:szCs w:val="23"/>
        </w:rPr>
        <w:t xml:space="preserve"> </w:t>
      </w:r>
      <w:r w:rsidRPr="00DB0589">
        <w:rPr>
          <w:rFonts w:ascii="Arial" w:hAnsi="Arial" w:cs="Arial"/>
          <w:sz w:val="23"/>
          <w:szCs w:val="23"/>
        </w:rPr>
        <w:t>(estipulado de antemano), no se dejan ingresar más pacientes.</w:t>
      </w:r>
    </w:p>
    <w:p w:rsidR="003C7384" w:rsidRPr="00DB0589" w:rsidRDefault="003C7384" w:rsidP="00DB0589">
      <w:pPr>
        <w:autoSpaceDE w:val="0"/>
        <w:autoSpaceDN w:val="0"/>
        <w:adjustRightInd w:val="0"/>
        <w:spacing w:after="0" w:line="240" w:lineRule="auto"/>
        <w:rPr>
          <w:rFonts w:ascii="Arial" w:hAnsi="Arial" w:cs="Arial"/>
          <w:sz w:val="23"/>
          <w:szCs w:val="23"/>
        </w:rPr>
      </w:pP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Turnos a intervalos de tiempo fijo, pero atendiendo de a más de un</w:t>
      </w:r>
      <w:r>
        <w:rPr>
          <w:rFonts w:ascii="Arial" w:hAnsi="Arial" w:cs="Arial"/>
          <w:sz w:val="23"/>
          <w:szCs w:val="23"/>
        </w:rPr>
        <w:t xml:space="preserve"> </w:t>
      </w:r>
      <w:r w:rsidRPr="00DB0589">
        <w:rPr>
          <w:rFonts w:ascii="Arial" w:hAnsi="Arial" w:cs="Arial"/>
          <w:sz w:val="23"/>
          <w:szCs w:val="23"/>
        </w:rPr>
        <w:t>paciente por vez.</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Este caso es igual al primero, en donde la agenda está divida en</w:t>
      </w:r>
      <w:r>
        <w:rPr>
          <w:rFonts w:ascii="Arial" w:hAnsi="Arial" w:cs="Arial"/>
          <w:sz w:val="23"/>
          <w:szCs w:val="23"/>
        </w:rPr>
        <w:t xml:space="preserve"> </w:t>
      </w:r>
      <w:r w:rsidRPr="00DB0589">
        <w:rPr>
          <w:rFonts w:ascii="Arial" w:hAnsi="Arial" w:cs="Arial"/>
          <w:sz w:val="23"/>
          <w:szCs w:val="23"/>
        </w:rPr>
        <w:t>intervalos de tiempo fijos estipulados con anterioridad. La diferencia es</w:t>
      </w:r>
      <w:r>
        <w:rPr>
          <w:rFonts w:ascii="Arial" w:hAnsi="Arial" w:cs="Arial"/>
          <w:sz w:val="23"/>
          <w:szCs w:val="23"/>
        </w:rPr>
        <w:t xml:space="preserve"> </w:t>
      </w:r>
      <w:r w:rsidRPr="00DB0589">
        <w:rPr>
          <w:rFonts w:ascii="Arial" w:hAnsi="Arial" w:cs="Arial"/>
          <w:sz w:val="23"/>
          <w:szCs w:val="23"/>
        </w:rPr>
        <w:t>que en un determinado horario puede estar citado más de un paciente.</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La cantidad de pacientes por horario, también es determinada por el</w:t>
      </w:r>
      <w:r>
        <w:rPr>
          <w:rFonts w:ascii="Arial" w:hAnsi="Arial" w:cs="Arial"/>
          <w:sz w:val="23"/>
          <w:szCs w:val="23"/>
        </w:rPr>
        <w:t xml:space="preserve"> </w:t>
      </w:r>
      <w:r w:rsidRPr="00DB0589">
        <w:rPr>
          <w:rFonts w:ascii="Arial" w:hAnsi="Arial" w:cs="Arial"/>
          <w:sz w:val="23"/>
          <w:szCs w:val="23"/>
        </w:rPr>
        <w:t>profesional durante el armado de su agenda.</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Cualquiera sea el tipo de agenda mostrada, que quede un espacio en</w:t>
      </w:r>
      <w:r>
        <w:rPr>
          <w:rFonts w:ascii="Arial" w:hAnsi="Arial" w:cs="Arial"/>
          <w:sz w:val="23"/>
          <w:szCs w:val="23"/>
        </w:rPr>
        <w:t xml:space="preserve"> </w:t>
      </w:r>
      <w:r w:rsidRPr="00DB0589">
        <w:rPr>
          <w:rFonts w:ascii="Arial" w:hAnsi="Arial" w:cs="Arial"/>
          <w:sz w:val="23"/>
          <w:szCs w:val="23"/>
        </w:rPr>
        <w:t>blanco, significa que el turno en dicho horario no fue otorgado. Para</w:t>
      </w:r>
      <w:r>
        <w:rPr>
          <w:rFonts w:ascii="Arial" w:hAnsi="Arial" w:cs="Arial"/>
          <w:sz w:val="23"/>
          <w:szCs w:val="23"/>
        </w:rPr>
        <w:t xml:space="preserve"> </w:t>
      </w:r>
      <w:r w:rsidRPr="00DB0589">
        <w:rPr>
          <w:rFonts w:ascii="Arial" w:hAnsi="Arial" w:cs="Arial"/>
          <w:sz w:val="23"/>
          <w:szCs w:val="23"/>
        </w:rPr>
        <w:t>otorgar el turno, es necesario realizar clic sobre el espacio en blanco,</w:t>
      </w:r>
      <w:r>
        <w:rPr>
          <w:rFonts w:ascii="Arial" w:hAnsi="Arial" w:cs="Arial"/>
          <w:sz w:val="23"/>
          <w:szCs w:val="23"/>
        </w:rPr>
        <w:t xml:space="preserve"> </w:t>
      </w:r>
      <w:r w:rsidRPr="00DB0589">
        <w:rPr>
          <w:rFonts w:ascii="Arial" w:hAnsi="Arial" w:cs="Arial"/>
          <w:sz w:val="23"/>
          <w:szCs w:val="23"/>
        </w:rPr>
        <w:t>luego presionar el botón Dar Turno y a continuación se despliega la</w:t>
      </w:r>
      <w:r>
        <w:rPr>
          <w:rFonts w:ascii="Arial" w:hAnsi="Arial" w:cs="Arial"/>
          <w:sz w:val="23"/>
          <w:szCs w:val="23"/>
        </w:rPr>
        <w:t xml:space="preserve"> </w:t>
      </w:r>
      <w:r w:rsidRPr="00DB0589">
        <w:rPr>
          <w:rFonts w:ascii="Arial" w:hAnsi="Arial" w:cs="Arial"/>
          <w:sz w:val="23"/>
          <w:szCs w:val="23"/>
        </w:rPr>
        <w:t>ventana “Lista de Pacientes”, cuyo funcionamiento se detalla más</w:t>
      </w:r>
      <w:r w:rsidR="003C7384">
        <w:rPr>
          <w:rFonts w:ascii="Arial" w:hAnsi="Arial" w:cs="Arial"/>
          <w:sz w:val="23"/>
          <w:szCs w:val="23"/>
        </w:rPr>
        <w:t xml:space="preserve"> a</w:t>
      </w:r>
      <w:r>
        <w:rPr>
          <w:rFonts w:ascii="Arial" w:hAnsi="Arial" w:cs="Arial"/>
          <w:sz w:val="23"/>
          <w:szCs w:val="23"/>
        </w:rPr>
        <w:t xml:space="preserve">delante. </w:t>
      </w:r>
      <w:r w:rsidRPr="00DB0589">
        <w:rPr>
          <w:rFonts w:ascii="Arial" w:hAnsi="Arial" w:cs="Arial"/>
          <w:sz w:val="23"/>
          <w:szCs w:val="23"/>
        </w:rPr>
        <w:t>Cuando se presiona el botón OK en dicha ventana, se vuelve a la</w:t>
      </w:r>
      <w:r>
        <w:rPr>
          <w:rFonts w:ascii="Arial" w:hAnsi="Arial" w:cs="Arial"/>
          <w:sz w:val="23"/>
          <w:szCs w:val="23"/>
        </w:rPr>
        <w:t xml:space="preserve"> </w:t>
      </w:r>
      <w:r w:rsidRPr="00DB0589">
        <w:rPr>
          <w:rFonts w:ascii="Arial" w:hAnsi="Arial" w:cs="Arial"/>
          <w:sz w:val="23"/>
          <w:szCs w:val="23"/>
        </w:rPr>
        <w:t>pantalla de turnos, pero en lugar de aparecer en blanco el horario en</w:t>
      </w:r>
      <w:r>
        <w:rPr>
          <w:rFonts w:ascii="Arial" w:hAnsi="Arial" w:cs="Arial"/>
          <w:sz w:val="23"/>
          <w:szCs w:val="23"/>
        </w:rPr>
        <w:t xml:space="preserve"> </w:t>
      </w:r>
      <w:r w:rsidRPr="00DB0589">
        <w:rPr>
          <w:rFonts w:ascii="Arial" w:hAnsi="Arial" w:cs="Arial"/>
          <w:sz w:val="23"/>
          <w:szCs w:val="23"/>
        </w:rPr>
        <w:t>cuestión, aparece el nombre y apellido del paciente elegido.</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Presionando el botón Salir, se cierra la ventana para dar turnos.</w:t>
      </w:r>
    </w:p>
    <w:p w:rsidR="00DB0589" w:rsidRPr="00DB0589" w:rsidRDefault="00DB0589" w:rsidP="00DB0589">
      <w:pPr>
        <w:autoSpaceDE w:val="0"/>
        <w:autoSpaceDN w:val="0"/>
        <w:adjustRightInd w:val="0"/>
        <w:spacing w:after="0" w:line="240" w:lineRule="auto"/>
        <w:rPr>
          <w:rFonts w:ascii="Arial" w:hAnsi="Arial" w:cs="Arial"/>
          <w:sz w:val="23"/>
          <w:szCs w:val="23"/>
        </w:rPr>
      </w:pPr>
      <w:r w:rsidRPr="00DB0589">
        <w:rPr>
          <w:rFonts w:ascii="Arial" w:hAnsi="Arial" w:cs="Arial"/>
          <w:sz w:val="23"/>
          <w:szCs w:val="23"/>
        </w:rPr>
        <w:t>Se debe dar la posibilidad de atenderse con el mismo profesional</w:t>
      </w:r>
      <w:r>
        <w:rPr>
          <w:rFonts w:ascii="Arial" w:hAnsi="Arial" w:cs="Arial"/>
          <w:sz w:val="23"/>
          <w:szCs w:val="23"/>
        </w:rPr>
        <w:t xml:space="preserve"> </w:t>
      </w:r>
      <w:r w:rsidRPr="00DB0589">
        <w:rPr>
          <w:rFonts w:ascii="Arial" w:hAnsi="Arial" w:cs="Arial"/>
          <w:sz w:val="23"/>
          <w:szCs w:val="23"/>
        </w:rPr>
        <w:t>pero haciendo un cambio de turno.</w:t>
      </w:r>
    </w:p>
    <w:p w:rsidR="00DB0589" w:rsidRPr="00DB0589" w:rsidRDefault="00DB0589" w:rsidP="00DB0589">
      <w:pPr>
        <w:autoSpaceDE w:val="0"/>
        <w:autoSpaceDN w:val="0"/>
        <w:adjustRightInd w:val="0"/>
        <w:spacing w:after="0" w:line="240" w:lineRule="auto"/>
        <w:rPr>
          <w:rFonts w:ascii="Arial" w:hAnsi="Arial" w:cs="Arial"/>
          <w:sz w:val="23"/>
          <w:szCs w:val="23"/>
        </w:rPr>
      </w:pPr>
    </w:p>
    <w:p w:rsidR="00DB0589" w:rsidRDefault="00DB0589" w:rsidP="00DB0589">
      <w:pPr>
        <w:autoSpaceDE w:val="0"/>
        <w:autoSpaceDN w:val="0"/>
        <w:adjustRightInd w:val="0"/>
        <w:spacing w:after="0" w:line="240" w:lineRule="auto"/>
        <w:rPr>
          <w:rFonts w:ascii="Arial" w:hAnsi="Arial" w:cs="Arial"/>
          <w:b/>
          <w:bCs/>
          <w:sz w:val="23"/>
          <w:szCs w:val="23"/>
        </w:rPr>
      </w:pPr>
      <w:r w:rsidRPr="00DB0589">
        <w:rPr>
          <w:rFonts w:ascii="Arial" w:hAnsi="Arial" w:cs="Arial"/>
          <w:b/>
          <w:bCs/>
          <w:sz w:val="23"/>
          <w:szCs w:val="23"/>
        </w:rPr>
        <w:t>Los datos de pacientes que se registran son:</w:t>
      </w:r>
    </w:p>
    <w:p w:rsidR="003C7384" w:rsidRDefault="003C7384" w:rsidP="00DB0589">
      <w:pPr>
        <w:autoSpaceDE w:val="0"/>
        <w:autoSpaceDN w:val="0"/>
        <w:adjustRightInd w:val="0"/>
        <w:spacing w:after="0" w:line="240" w:lineRule="auto"/>
        <w:rPr>
          <w:rFonts w:ascii="Arial" w:hAnsi="Arial" w:cs="Arial"/>
          <w:b/>
          <w:bCs/>
          <w:sz w:val="23"/>
          <w:szCs w:val="23"/>
        </w:rPr>
      </w:pPr>
    </w:p>
    <w:tbl>
      <w:tblPr>
        <w:tblStyle w:val="Tablaconcuadrcula"/>
        <w:tblW w:w="0" w:type="auto"/>
        <w:tblLook w:val="04A0"/>
      </w:tblPr>
      <w:tblGrid>
        <w:gridCol w:w="2337"/>
        <w:gridCol w:w="2337"/>
        <w:gridCol w:w="2338"/>
        <w:gridCol w:w="2338"/>
      </w:tblGrid>
      <w:tr w:rsidR="003C7384" w:rsidTr="003C7384">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Datos personales</w:t>
            </w:r>
          </w:p>
        </w:tc>
        <w:tc>
          <w:tcPr>
            <w:tcW w:w="2337"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Domicilio</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Formas de comunicación</w:t>
            </w:r>
          </w:p>
        </w:tc>
        <w:tc>
          <w:tcPr>
            <w:tcW w:w="2338" w:type="dxa"/>
          </w:tcPr>
          <w:p w:rsidR="003C7384" w:rsidRDefault="003C7384" w:rsidP="00DB0589">
            <w:pPr>
              <w:autoSpaceDE w:val="0"/>
              <w:autoSpaceDN w:val="0"/>
              <w:adjustRightInd w:val="0"/>
              <w:rPr>
                <w:rFonts w:ascii="Arial" w:hAnsi="Arial" w:cs="Arial"/>
                <w:b/>
                <w:bCs/>
                <w:sz w:val="23"/>
                <w:szCs w:val="23"/>
              </w:rPr>
            </w:pPr>
            <w:r>
              <w:rPr>
                <w:rFonts w:ascii="Arial" w:hAnsi="Arial" w:cs="Arial"/>
                <w:b/>
                <w:bCs/>
                <w:sz w:val="23"/>
                <w:szCs w:val="23"/>
              </w:rPr>
              <w:t>Obra social</w:t>
            </w:r>
          </w:p>
        </w:tc>
      </w:tr>
      <w:tr w:rsidR="003C7384" w:rsidTr="003C7384">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Apellido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Historia Clínica</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Tipo y Nro. de Documento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Fecha de Nacimiento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Lugar de Nacimiento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Nacionalida</w:t>
            </w:r>
            <w:r>
              <w:rPr>
                <w:rFonts w:ascii="Arial" w:hAnsi="Arial" w:cs="Arial"/>
                <w:sz w:val="23"/>
                <w:szCs w:val="23"/>
              </w:rPr>
              <w:t>d</w:t>
            </w:r>
          </w:p>
        </w:tc>
        <w:tc>
          <w:tcPr>
            <w:tcW w:w="2337"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Calle</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Número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Piso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Departamento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Código Postal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Localidad</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Pr>
                <w:rFonts w:ascii="Arial" w:hAnsi="Arial" w:cs="Arial"/>
                <w:sz w:val="23"/>
                <w:szCs w:val="23"/>
              </w:rPr>
              <w:t>Provincia</w:t>
            </w: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Teléfono</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Celular</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Email</w:t>
            </w:r>
          </w:p>
          <w:p w:rsidR="003C7384" w:rsidRDefault="003C7384" w:rsidP="00DB0589">
            <w:pPr>
              <w:autoSpaceDE w:val="0"/>
              <w:autoSpaceDN w:val="0"/>
              <w:adjustRightInd w:val="0"/>
              <w:rPr>
                <w:rFonts w:ascii="Arial" w:hAnsi="Arial" w:cs="Arial"/>
                <w:b/>
                <w:bCs/>
                <w:sz w:val="23"/>
                <w:szCs w:val="23"/>
              </w:rPr>
            </w:pPr>
          </w:p>
        </w:tc>
        <w:tc>
          <w:tcPr>
            <w:tcW w:w="2338" w:type="dxa"/>
          </w:tcPr>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Nombre de la Obra Social</w:t>
            </w:r>
          </w:p>
          <w:p w:rsidR="003C7384" w:rsidRPr="00DB0589" w:rsidRDefault="003C7384" w:rsidP="003C7384">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Nro. de afiliado</w:t>
            </w:r>
          </w:p>
          <w:p w:rsidR="003C7384" w:rsidRPr="003C7384" w:rsidRDefault="003C7384" w:rsidP="00DB0589">
            <w:pPr>
              <w:autoSpaceDE w:val="0"/>
              <w:autoSpaceDN w:val="0"/>
              <w:adjustRightInd w:val="0"/>
              <w:rPr>
                <w:rFonts w:ascii="Arial" w:hAnsi="Arial" w:cs="Arial"/>
                <w:sz w:val="23"/>
                <w:szCs w:val="23"/>
              </w:rPr>
            </w:pPr>
            <w:r w:rsidRPr="00DB0589">
              <w:rPr>
                <w:rFonts w:ascii="Wingdings-Regular" w:eastAsia="Wingdings-Regular" w:hAnsi="Arial" w:cs="Wingdings-Regular"/>
                <w:sz w:val="23"/>
                <w:szCs w:val="23"/>
              </w:rPr>
              <w:t></w:t>
            </w:r>
            <w:r w:rsidRPr="00DB0589">
              <w:rPr>
                <w:rFonts w:ascii="Wingdings-Regular" w:eastAsia="Wingdings-Regular" w:hAnsi="Arial" w:cs="Wingdings-Regular"/>
                <w:sz w:val="23"/>
                <w:szCs w:val="23"/>
              </w:rPr>
              <w:t xml:space="preserve"> </w:t>
            </w:r>
            <w:r w:rsidRPr="00DB0589">
              <w:rPr>
                <w:rFonts w:ascii="Arial" w:hAnsi="Arial" w:cs="Arial"/>
                <w:sz w:val="23"/>
                <w:szCs w:val="23"/>
              </w:rPr>
              <w:t>Nom</w:t>
            </w:r>
            <w:r>
              <w:rPr>
                <w:rFonts w:ascii="Arial" w:hAnsi="Arial" w:cs="Arial"/>
                <w:sz w:val="23"/>
                <w:szCs w:val="23"/>
              </w:rPr>
              <w:t>bre del plan de la obra social</w:t>
            </w:r>
          </w:p>
        </w:tc>
      </w:tr>
    </w:tbl>
    <w:p w:rsidR="003C7384" w:rsidRDefault="003C7384" w:rsidP="00DB0589">
      <w:pPr>
        <w:autoSpaceDE w:val="0"/>
        <w:autoSpaceDN w:val="0"/>
        <w:adjustRightInd w:val="0"/>
        <w:spacing w:after="0" w:line="240" w:lineRule="auto"/>
        <w:rPr>
          <w:rFonts w:ascii="Arial" w:hAnsi="Arial" w:cs="Arial"/>
          <w:b/>
          <w:bCs/>
          <w:sz w:val="23"/>
          <w:szCs w:val="23"/>
        </w:rPr>
      </w:pPr>
    </w:p>
    <w:p w:rsidR="00DB0589" w:rsidRPr="00DB0589" w:rsidRDefault="003C7384" w:rsidP="00DB0589">
      <w:pPr>
        <w:autoSpaceDE w:val="0"/>
        <w:autoSpaceDN w:val="0"/>
        <w:adjustRightInd w:val="0"/>
        <w:spacing w:after="0" w:line="240" w:lineRule="auto"/>
        <w:rPr>
          <w:rFonts w:ascii="Arial" w:hAnsi="Arial" w:cs="Arial"/>
          <w:sz w:val="23"/>
          <w:szCs w:val="23"/>
        </w:rPr>
      </w:pPr>
      <w:r>
        <w:rPr>
          <w:rFonts w:ascii="Arial" w:hAnsi="Arial" w:cs="Arial"/>
          <w:b/>
          <w:bCs/>
          <w:sz w:val="23"/>
          <w:szCs w:val="23"/>
        </w:rPr>
        <w:t>D</w:t>
      </w:r>
      <w:r w:rsidR="00DB0589" w:rsidRPr="00DB0589">
        <w:rPr>
          <w:rFonts w:ascii="Arial" w:hAnsi="Arial" w:cs="Arial"/>
          <w:sz w:val="23"/>
          <w:szCs w:val="23"/>
        </w:rPr>
        <w:t>ebido a que hay datos que se tienen que ingresar en forma</w:t>
      </w:r>
      <w:r w:rsidR="00DB0589">
        <w:rPr>
          <w:rFonts w:ascii="Arial" w:hAnsi="Arial" w:cs="Arial"/>
          <w:sz w:val="23"/>
          <w:szCs w:val="23"/>
        </w:rPr>
        <w:t xml:space="preserve"> </w:t>
      </w:r>
      <w:r w:rsidR="00DB0589" w:rsidRPr="00DB0589">
        <w:rPr>
          <w:rFonts w:ascii="Arial" w:hAnsi="Arial" w:cs="Arial"/>
          <w:sz w:val="23"/>
          <w:szCs w:val="23"/>
        </w:rPr>
        <w:t>obligatoria, los mismos se marcan con un *. Igualmente, si no se ingresa</w:t>
      </w:r>
      <w:r w:rsidR="00DB0589">
        <w:rPr>
          <w:rFonts w:ascii="Arial" w:hAnsi="Arial" w:cs="Arial"/>
          <w:sz w:val="23"/>
          <w:szCs w:val="23"/>
        </w:rPr>
        <w:t xml:space="preserve"> </w:t>
      </w:r>
      <w:r w:rsidR="00DB0589" w:rsidRPr="00DB0589">
        <w:rPr>
          <w:rFonts w:ascii="Arial" w:hAnsi="Arial" w:cs="Arial"/>
          <w:sz w:val="23"/>
          <w:szCs w:val="23"/>
        </w:rPr>
        <w:t>alguno de ellos, al presionar el botón Aceptar, se muestra un mensaje</w:t>
      </w:r>
      <w:r w:rsidR="00DB0589">
        <w:rPr>
          <w:rFonts w:ascii="Arial" w:hAnsi="Arial" w:cs="Arial"/>
          <w:sz w:val="23"/>
          <w:szCs w:val="23"/>
        </w:rPr>
        <w:t xml:space="preserve"> </w:t>
      </w:r>
      <w:r w:rsidR="00DB0589" w:rsidRPr="00DB0589">
        <w:rPr>
          <w:rFonts w:ascii="Arial" w:hAnsi="Arial" w:cs="Arial"/>
          <w:sz w:val="23"/>
          <w:szCs w:val="23"/>
        </w:rPr>
        <w:t>indicando cuál es el dato que falta.</w:t>
      </w:r>
    </w:p>
    <w:p w:rsidR="00DB0589" w:rsidRPr="00DB0589" w:rsidRDefault="00DB0589" w:rsidP="00DB0589">
      <w:pPr>
        <w:autoSpaceDE w:val="0"/>
        <w:autoSpaceDN w:val="0"/>
        <w:adjustRightInd w:val="0"/>
        <w:spacing w:after="0" w:line="240" w:lineRule="auto"/>
        <w:rPr>
          <w:rFonts w:ascii="Arial" w:hAnsi="Arial" w:cs="Arial"/>
          <w:bCs/>
          <w:sz w:val="23"/>
          <w:szCs w:val="23"/>
        </w:rPr>
      </w:pPr>
      <w:r w:rsidRPr="00DB0589">
        <w:rPr>
          <w:rFonts w:ascii="Arial" w:hAnsi="Arial" w:cs="Arial"/>
          <w:sz w:val="23"/>
          <w:szCs w:val="23"/>
        </w:rPr>
        <w:t>Los datos obligatorios son todos los datos personales, la provincia en</w:t>
      </w:r>
      <w:r>
        <w:rPr>
          <w:rFonts w:ascii="Arial" w:hAnsi="Arial" w:cs="Arial"/>
          <w:sz w:val="23"/>
          <w:szCs w:val="23"/>
        </w:rPr>
        <w:t xml:space="preserve"> </w:t>
      </w:r>
      <w:r w:rsidRPr="00DB0589">
        <w:rPr>
          <w:rFonts w:ascii="Arial" w:hAnsi="Arial" w:cs="Arial"/>
          <w:sz w:val="23"/>
          <w:szCs w:val="23"/>
        </w:rPr>
        <w:t>que está domiciliado el paciente y el nombre de la obra social y el plan</w:t>
      </w:r>
      <w:r>
        <w:rPr>
          <w:rFonts w:ascii="Arial" w:hAnsi="Arial" w:cs="Arial"/>
          <w:sz w:val="23"/>
          <w:szCs w:val="23"/>
        </w:rPr>
        <w:t xml:space="preserve"> </w:t>
      </w:r>
      <w:r w:rsidRPr="00DB0589">
        <w:rPr>
          <w:rFonts w:ascii="Arial" w:hAnsi="Arial" w:cs="Arial"/>
          <w:sz w:val="23"/>
          <w:szCs w:val="23"/>
        </w:rPr>
        <w:t>respectivo.</w:t>
      </w:r>
    </w:p>
    <w:sectPr w:rsidR="00DB0589" w:rsidRPr="00DB0589" w:rsidSect="00F7513A">
      <w:footerReference w:type="default" r:id="rId13"/>
      <w:pgSz w:w="15840" w:h="12240" w:orient="landscape"/>
      <w:pgMar w:top="709" w:right="1440" w:bottom="758"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Maria Ines Parnisari" w:date="2014-04-13T20:53:00Z" w:initials="MIP">
    <w:p w:rsidR="00663697" w:rsidRDefault="00663697">
      <w:pPr>
        <w:pStyle w:val="Textocomentario"/>
      </w:pPr>
      <w:r>
        <w:rPr>
          <w:rStyle w:val="Refdecomentario"/>
        </w:rPr>
        <w:annotationRef/>
      </w:r>
      <w:r>
        <w:t>Creo que sería mejor hacer así: una clase madre “turno” que tenga tres subtipos: “turno de servicio”, “turno de quirófano” y “turno de cama”.</w:t>
      </w:r>
    </w:p>
    <w:p w:rsidR="00663697" w:rsidRDefault="00663697">
      <w:pPr>
        <w:pStyle w:val="Textocomentario"/>
      </w:pPr>
      <w:r>
        <w:t xml:space="preserve">La </w:t>
      </w:r>
      <w:proofErr w:type="spellStart"/>
      <w:r>
        <w:t>Cardinalidad</w:t>
      </w:r>
      <w:proofErr w:type="spellEnd"/>
      <w:r>
        <w:t xml:space="preserve"> de “paciente – solicita – turno de servicio” debería ser (0,1) del lado de paciente, y (0,N) del lado del turno.</w:t>
      </w:r>
    </w:p>
    <w:p w:rsidR="003E6C94" w:rsidRDefault="003E6C94">
      <w:pPr>
        <w:pStyle w:val="Textocomentario"/>
      </w:pPr>
      <w:r>
        <w:t xml:space="preserve">Juan: Me </w:t>
      </w:r>
      <w:proofErr w:type="spellStart"/>
      <w:r>
        <w:t>prece</w:t>
      </w:r>
      <w:proofErr w:type="spellEnd"/>
      <w:r>
        <w:t xml:space="preserve"> que tiene más sentido si es (1,1), porque cada turno debe pertenecer a algún paciente.</w:t>
      </w:r>
    </w:p>
  </w:comment>
  <w:comment w:id="2" w:author="Maria Ines Parnisari" w:date="2014-04-10T23:06:00Z" w:initials="MIP">
    <w:p w:rsidR="00F00F0A" w:rsidRDefault="00F00F0A">
      <w:pPr>
        <w:pStyle w:val="Textocomentario"/>
      </w:pPr>
      <w:r>
        <w:rPr>
          <w:rStyle w:val="Refdecomentario"/>
        </w:rPr>
        <w:annotationRef/>
      </w:r>
      <w:r>
        <w:t>Duda: telefónica O personal, no?</w:t>
      </w:r>
    </w:p>
  </w:comment>
  <w:comment w:id="3" w:author="Maria Ines Parnisari" w:date="2014-04-10T23:14:00Z" w:initials="MIP">
    <w:p w:rsidR="005E2745" w:rsidRDefault="005E2745">
      <w:pPr>
        <w:pStyle w:val="Textocomentario"/>
      </w:pPr>
      <w:r>
        <w:rPr>
          <w:rStyle w:val="Refdecomentario"/>
        </w:rPr>
        <w:annotationRef/>
      </w:r>
      <w:r>
        <w:t>Esto parece una entidad por sí sola.</w:t>
      </w:r>
    </w:p>
  </w:comment>
  <w:comment w:id="4" w:author="Maria Ines Parnisari" w:date="2014-04-13T20:31:00Z" w:initials="MIP">
    <w:p w:rsidR="000969C3" w:rsidRDefault="000969C3">
      <w:pPr>
        <w:pStyle w:val="Textocomentario"/>
      </w:pPr>
      <w:r>
        <w:rPr>
          <w:rStyle w:val="Refdecomentario"/>
        </w:rPr>
        <w:annotationRef/>
      </w:r>
      <w:r>
        <w:t>Creo que “historia clínica” debería ser una entidad débil que depende del Paciente. O sea, sin un paciente, no hay historia clínica.</w:t>
      </w:r>
    </w:p>
    <w:p w:rsidR="000969C3" w:rsidRDefault="000969C3">
      <w:pPr>
        <w:pStyle w:val="Textocomentario"/>
      </w:pPr>
      <w:r>
        <w:t>Discriminante = número (¿?)</w:t>
      </w:r>
    </w:p>
    <w:p w:rsidR="00855EA4" w:rsidRDefault="00855EA4">
      <w:pPr>
        <w:pStyle w:val="Textocomentario"/>
      </w:pPr>
      <w:r>
        <w:t>Dale, número interno o número de paciente parece buena idea.</w:t>
      </w:r>
    </w:p>
  </w:comment>
  <w:comment w:id="5" w:author="Maria Ines Parnisari" w:date="2014-04-10T23:38:00Z" w:initials="MIP">
    <w:p w:rsidR="00842E58" w:rsidRDefault="00842E58">
      <w:pPr>
        <w:pStyle w:val="Textocomentario"/>
      </w:pPr>
      <w:r>
        <w:rPr>
          <w:rStyle w:val="Refdecomentario"/>
        </w:rPr>
        <w:annotationRef/>
      </w:r>
      <w:r>
        <w:t>Que es esto? Por qué un paciente tendría exención?</w:t>
      </w:r>
    </w:p>
  </w:comment>
  <w:comment w:id="6" w:author="Maria Ines Parnisari" w:date="2014-04-10T23:46:00Z" w:initials="MIP">
    <w:p w:rsidR="005F27C7" w:rsidRDefault="005F27C7">
      <w:pPr>
        <w:pStyle w:val="Textocomentario"/>
      </w:pPr>
      <w:r>
        <w:rPr>
          <w:rStyle w:val="Refdecomentario"/>
        </w:rPr>
        <w:annotationRef/>
      </w:r>
      <w:r>
        <w:t>La cobertura tiene una entidad financiadora?</w:t>
      </w:r>
    </w:p>
  </w:comment>
  <w:comment w:id="7" w:author="Maria Ines Parnisari" w:date="2014-04-10T23:48:00Z" w:initials="MIP">
    <w:p w:rsidR="005F27C7" w:rsidRDefault="005F27C7">
      <w:pPr>
        <w:pStyle w:val="Textocomentario"/>
      </w:pPr>
      <w:r>
        <w:rPr>
          <w:rStyle w:val="Refdecomentario"/>
        </w:rPr>
        <w:annotationRef/>
      </w:r>
      <w:r>
        <w:t>Sería el plan?</w:t>
      </w:r>
    </w:p>
  </w:comment>
  <w:comment w:id="8" w:author="Maria Ines Parnisari" w:date="2014-04-10T23:49:00Z" w:initials="MIP">
    <w:p w:rsidR="005F27C7" w:rsidRDefault="005F27C7">
      <w:pPr>
        <w:pStyle w:val="Textocomentario"/>
      </w:pPr>
      <w:r>
        <w:rPr>
          <w:rStyle w:val="Refdecomentario"/>
        </w:rPr>
        <w:annotationRef/>
      </w:r>
      <w:proofErr w:type="spellStart"/>
      <w:r>
        <w:t>Cual</w:t>
      </w:r>
      <w:proofErr w:type="spellEnd"/>
      <w:r>
        <w:t xml:space="preserve"> es la diferencia? De quien es la condición ante el IVA, del paciente o de la cobertura?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81FD9F" w15:done="0"/>
  <w15:commentEx w15:paraId="7C8431F6" w15:done="0"/>
  <w15:commentEx w15:paraId="767DB4FB" w15:done="0"/>
  <w15:commentEx w15:paraId="229C8221" w15:done="0"/>
  <w15:commentEx w15:paraId="6938E049" w15:done="0"/>
  <w15:commentEx w15:paraId="4601487B" w15:done="0"/>
  <w15:commentEx w15:paraId="3A46691B" w15:done="0"/>
  <w15:commentEx w15:paraId="3A3B0328"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4C2D" w:rsidRDefault="00AF4C2D" w:rsidP="00E779A3">
      <w:pPr>
        <w:spacing w:after="0" w:line="240" w:lineRule="auto"/>
      </w:pPr>
      <w:r>
        <w:separator/>
      </w:r>
    </w:p>
  </w:endnote>
  <w:endnote w:type="continuationSeparator" w:id="0">
    <w:p w:rsidR="00AF4C2D" w:rsidRDefault="00AF4C2D" w:rsidP="00E779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1987265"/>
      <w:docPartObj>
        <w:docPartGallery w:val="Page Numbers (Bottom of Page)"/>
        <w:docPartUnique/>
      </w:docPartObj>
    </w:sdtPr>
    <w:sdtContent>
      <w:p w:rsidR="00E779A3" w:rsidRDefault="000E0DF6">
        <w:pPr>
          <w:pStyle w:val="Piedepgina"/>
          <w:jc w:val="right"/>
        </w:pPr>
        <w:r>
          <w:fldChar w:fldCharType="begin"/>
        </w:r>
        <w:r w:rsidR="008D5761">
          <w:instrText xml:space="preserve"> PAGE   \* MERGEFORMAT </w:instrText>
        </w:r>
        <w:r>
          <w:fldChar w:fldCharType="separate"/>
        </w:r>
        <w:r w:rsidR="00A23D73">
          <w:rPr>
            <w:noProof/>
          </w:rPr>
          <w:t>4</w:t>
        </w:r>
        <w:r>
          <w:rPr>
            <w:noProof/>
          </w:rPr>
          <w:fldChar w:fldCharType="end"/>
        </w:r>
      </w:p>
    </w:sdtContent>
  </w:sdt>
  <w:p w:rsidR="00E779A3" w:rsidRDefault="00E779A3">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4C2D" w:rsidRDefault="00AF4C2D" w:rsidP="00E779A3">
      <w:pPr>
        <w:spacing w:after="0" w:line="240" w:lineRule="auto"/>
      </w:pPr>
      <w:r>
        <w:separator/>
      </w:r>
    </w:p>
  </w:footnote>
  <w:footnote w:type="continuationSeparator" w:id="0">
    <w:p w:rsidR="00AF4C2D" w:rsidRDefault="00AF4C2D" w:rsidP="00E779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B42"/>
    <w:multiLevelType w:val="hybridMultilevel"/>
    <w:tmpl w:val="08AADD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C104C81"/>
    <w:multiLevelType w:val="hybridMultilevel"/>
    <w:tmpl w:val="86D2B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832396"/>
    <w:multiLevelType w:val="hybridMultilevel"/>
    <w:tmpl w:val="F0FA520C"/>
    <w:lvl w:ilvl="0" w:tplc="FB74154C">
      <w:numFmt w:val="bullet"/>
      <w:lvlText w:val=""/>
      <w:lvlJc w:val="left"/>
      <w:pPr>
        <w:ind w:left="720" w:hanging="360"/>
      </w:pPr>
      <w:rPr>
        <w:rFonts w:ascii="Arial" w:eastAsia="SymbolMT"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517338"/>
    <w:multiLevelType w:val="hybridMultilevel"/>
    <w:tmpl w:val="0588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AA5BEB"/>
    <w:multiLevelType w:val="hybridMultilevel"/>
    <w:tmpl w:val="02ACF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423951"/>
    <w:multiLevelType w:val="hybridMultilevel"/>
    <w:tmpl w:val="A47CB000"/>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A0EA9"/>
    <w:multiLevelType w:val="hybridMultilevel"/>
    <w:tmpl w:val="179E4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04263C"/>
    <w:multiLevelType w:val="hybridMultilevel"/>
    <w:tmpl w:val="F48AF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D54CF"/>
    <w:multiLevelType w:val="hybridMultilevel"/>
    <w:tmpl w:val="8462266A"/>
    <w:lvl w:ilvl="0" w:tplc="FB74154C">
      <w:numFmt w:val="bullet"/>
      <w:lvlText w:val=""/>
      <w:lvlJc w:val="left"/>
      <w:pPr>
        <w:ind w:left="1080" w:hanging="360"/>
      </w:pPr>
      <w:rPr>
        <w:rFonts w:ascii="Arial" w:eastAsia="SymbolMT"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FD63215"/>
    <w:multiLevelType w:val="hybridMultilevel"/>
    <w:tmpl w:val="12746B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3537E"/>
    <w:multiLevelType w:val="hybridMultilevel"/>
    <w:tmpl w:val="8ECA6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E90A28"/>
    <w:multiLevelType w:val="hybridMultilevel"/>
    <w:tmpl w:val="98C6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EB2ADB"/>
    <w:multiLevelType w:val="hybridMultilevel"/>
    <w:tmpl w:val="ADDC5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81E48E1"/>
    <w:multiLevelType w:val="hybridMultilevel"/>
    <w:tmpl w:val="CDF83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7834AD"/>
    <w:multiLevelType w:val="hybridMultilevel"/>
    <w:tmpl w:val="25C67F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9F6E47"/>
    <w:multiLevelType w:val="hybridMultilevel"/>
    <w:tmpl w:val="F1F03F9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146C02"/>
    <w:multiLevelType w:val="hybridMultilevel"/>
    <w:tmpl w:val="C796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B0592"/>
    <w:multiLevelType w:val="hybridMultilevel"/>
    <w:tmpl w:val="2B18ADDC"/>
    <w:lvl w:ilvl="0" w:tplc="FB74154C">
      <w:numFmt w:val="bullet"/>
      <w:lvlText w:val=""/>
      <w:lvlJc w:val="left"/>
      <w:pPr>
        <w:ind w:left="720" w:hanging="360"/>
      </w:pPr>
      <w:rPr>
        <w:rFonts w:ascii="Arial" w:eastAsia="SymbolMT"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FC4490"/>
    <w:multiLevelType w:val="hybridMultilevel"/>
    <w:tmpl w:val="F6F816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157BFB"/>
    <w:multiLevelType w:val="hybridMultilevel"/>
    <w:tmpl w:val="9F96C974"/>
    <w:lvl w:ilvl="0" w:tplc="355C7D26">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DDA5FD5"/>
    <w:multiLevelType w:val="hybridMultilevel"/>
    <w:tmpl w:val="66ECD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17"/>
  </w:num>
  <w:num w:numId="4">
    <w:abstractNumId w:val="2"/>
  </w:num>
  <w:num w:numId="5">
    <w:abstractNumId w:val="8"/>
  </w:num>
  <w:num w:numId="6">
    <w:abstractNumId w:val="14"/>
  </w:num>
  <w:num w:numId="7">
    <w:abstractNumId w:val="10"/>
  </w:num>
  <w:num w:numId="8">
    <w:abstractNumId w:val="3"/>
  </w:num>
  <w:num w:numId="9">
    <w:abstractNumId w:val="1"/>
  </w:num>
  <w:num w:numId="10">
    <w:abstractNumId w:val="9"/>
  </w:num>
  <w:num w:numId="11">
    <w:abstractNumId w:val="16"/>
  </w:num>
  <w:num w:numId="12">
    <w:abstractNumId w:val="18"/>
  </w:num>
  <w:num w:numId="13">
    <w:abstractNumId w:val="13"/>
  </w:num>
  <w:num w:numId="14">
    <w:abstractNumId w:val="4"/>
  </w:num>
  <w:num w:numId="15">
    <w:abstractNumId w:val="20"/>
  </w:num>
  <w:num w:numId="16">
    <w:abstractNumId w:val="0"/>
  </w:num>
  <w:num w:numId="17">
    <w:abstractNumId w:val="19"/>
  </w:num>
  <w:num w:numId="18">
    <w:abstractNumId w:val="6"/>
  </w:num>
  <w:num w:numId="19">
    <w:abstractNumId w:val="12"/>
  </w:num>
  <w:num w:numId="20">
    <w:abstractNumId w:val="15"/>
  </w:num>
  <w:num w:numId="21">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ia Ines Parnisari">
    <w15:presenceInfo w15:providerId="None" w15:userId="Maria Ines Parnisar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F34B50"/>
    <w:rsid w:val="000444F7"/>
    <w:rsid w:val="000969C3"/>
    <w:rsid w:val="000E0DF6"/>
    <w:rsid w:val="000E24E1"/>
    <w:rsid w:val="00192A6F"/>
    <w:rsid w:val="00193217"/>
    <w:rsid w:val="001F36B2"/>
    <w:rsid w:val="002661FB"/>
    <w:rsid w:val="002C59D6"/>
    <w:rsid w:val="003A77B2"/>
    <w:rsid w:val="003B772A"/>
    <w:rsid w:val="003C7384"/>
    <w:rsid w:val="003E6C94"/>
    <w:rsid w:val="00433E64"/>
    <w:rsid w:val="00472403"/>
    <w:rsid w:val="00535F25"/>
    <w:rsid w:val="005E2745"/>
    <w:rsid w:val="005E3497"/>
    <w:rsid w:val="005F27C7"/>
    <w:rsid w:val="005F6A4D"/>
    <w:rsid w:val="006370D8"/>
    <w:rsid w:val="00663697"/>
    <w:rsid w:val="006856F4"/>
    <w:rsid w:val="006A5612"/>
    <w:rsid w:val="006D4818"/>
    <w:rsid w:val="00747809"/>
    <w:rsid w:val="00780A65"/>
    <w:rsid w:val="007D7DB1"/>
    <w:rsid w:val="00842E58"/>
    <w:rsid w:val="00855EA4"/>
    <w:rsid w:val="00886E58"/>
    <w:rsid w:val="008C4997"/>
    <w:rsid w:val="008D5761"/>
    <w:rsid w:val="009342E2"/>
    <w:rsid w:val="0097052E"/>
    <w:rsid w:val="009E4FF1"/>
    <w:rsid w:val="00A23D73"/>
    <w:rsid w:val="00A32009"/>
    <w:rsid w:val="00AC3A75"/>
    <w:rsid w:val="00AE2EDF"/>
    <w:rsid w:val="00AF4C2D"/>
    <w:rsid w:val="00B7766B"/>
    <w:rsid w:val="00B961D2"/>
    <w:rsid w:val="00C549B2"/>
    <w:rsid w:val="00D00FDC"/>
    <w:rsid w:val="00DB0589"/>
    <w:rsid w:val="00DE5EAB"/>
    <w:rsid w:val="00E779A3"/>
    <w:rsid w:val="00F00F0A"/>
    <w:rsid w:val="00F10640"/>
    <w:rsid w:val="00F237F8"/>
    <w:rsid w:val="00F34B50"/>
    <w:rsid w:val="00F7513A"/>
    <w:rsid w:val="00FB4844"/>
    <w:rsid w:val="00FE5AD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4818"/>
    <w:rPr>
      <w:lang w:val="es-AR"/>
    </w:rPr>
  </w:style>
  <w:style w:type="paragraph" w:styleId="Ttulo1">
    <w:name w:val="heading 1"/>
    <w:basedOn w:val="Normal"/>
    <w:next w:val="Normal"/>
    <w:link w:val="Ttulo1Car"/>
    <w:uiPriority w:val="9"/>
    <w:qFormat/>
    <w:rsid w:val="00F34B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34B5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F34B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34B50"/>
    <w:rPr>
      <w:rFonts w:asciiTheme="majorHAnsi" w:eastAsiaTheme="majorEastAsia" w:hAnsiTheme="majorHAnsi" w:cstheme="majorBidi"/>
      <w:spacing w:val="-10"/>
      <w:kern w:val="28"/>
      <w:sz w:val="56"/>
      <w:szCs w:val="56"/>
      <w:lang w:val="es-AR"/>
    </w:rPr>
  </w:style>
  <w:style w:type="character" w:customStyle="1" w:styleId="Ttulo1Car">
    <w:name w:val="Título 1 Car"/>
    <w:basedOn w:val="Fuentedeprrafopredeter"/>
    <w:link w:val="Ttulo1"/>
    <w:uiPriority w:val="9"/>
    <w:rsid w:val="00F34B50"/>
    <w:rPr>
      <w:rFonts w:asciiTheme="majorHAnsi" w:eastAsiaTheme="majorEastAsia" w:hAnsiTheme="majorHAnsi" w:cstheme="majorBidi"/>
      <w:color w:val="2E74B5" w:themeColor="accent1" w:themeShade="BF"/>
      <w:sz w:val="32"/>
      <w:szCs w:val="32"/>
      <w:lang w:val="es-AR"/>
    </w:rPr>
  </w:style>
  <w:style w:type="character" w:customStyle="1" w:styleId="Ttulo2Car">
    <w:name w:val="Título 2 Car"/>
    <w:basedOn w:val="Fuentedeprrafopredeter"/>
    <w:link w:val="Ttulo2"/>
    <w:uiPriority w:val="9"/>
    <w:rsid w:val="00F34B50"/>
    <w:rPr>
      <w:rFonts w:asciiTheme="majorHAnsi" w:eastAsiaTheme="majorEastAsia" w:hAnsiTheme="majorHAnsi" w:cstheme="majorBidi"/>
      <w:color w:val="2E74B5" w:themeColor="accent1" w:themeShade="BF"/>
      <w:sz w:val="26"/>
      <w:szCs w:val="26"/>
      <w:lang w:val="es-AR"/>
    </w:rPr>
  </w:style>
  <w:style w:type="paragraph" w:styleId="Prrafodelista">
    <w:name w:val="List Paragraph"/>
    <w:basedOn w:val="Normal"/>
    <w:uiPriority w:val="34"/>
    <w:qFormat/>
    <w:rsid w:val="00F34B50"/>
    <w:pPr>
      <w:ind w:left="720"/>
      <w:contextualSpacing/>
    </w:pPr>
  </w:style>
  <w:style w:type="table" w:styleId="Tablaconcuadrcula">
    <w:name w:val="Table Grid"/>
    <w:basedOn w:val="Tablanormal"/>
    <w:uiPriority w:val="39"/>
    <w:rsid w:val="003C73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E779A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779A3"/>
    <w:rPr>
      <w:lang w:val="es-AR"/>
    </w:rPr>
  </w:style>
  <w:style w:type="paragraph" w:styleId="Piedepgina">
    <w:name w:val="footer"/>
    <w:basedOn w:val="Normal"/>
    <w:link w:val="PiedepginaCar"/>
    <w:uiPriority w:val="99"/>
    <w:unhideWhenUsed/>
    <w:rsid w:val="00E779A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779A3"/>
    <w:rPr>
      <w:lang w:val="es-AR"/>
    </w:rPr>
  </w:style>
  <w:style w:type="paragraph" w:styleId="Textodeglobo">
    <w:name w:val="Balloon Text"/>
    <w:basedOn w:val="Normal"/>
    <w:link w:val="TextodegloboCar"/>
    <w:uiPriority w:val="99"/>
    <w:semiHidden/>
    <w:unhideWhenUsed/>
    <w:rsid w:val="00AC3A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3A75"/>
    <w:rPr>
      <w:rFonts w:ascii="Tahoma" w:hAnsi="Tahoma" w:cs="Tahoma"/>
      <w:sz w:val="16"/>
      <w:szCs w:val="16"/>
      <w:lang w:val="es-AR"/>
    </w:rPr>
  </w:style>
  <w:style w:type="paragraph" w:styleId="Epgrafe">
    <w:name w:val="caption"/>
    <w:basedOn w:val="Normal"/>
    <w:next w:val="Normal"/>
    <w:uiPriority w:val="35"/>
    <w:unhideWhenUsed/>
    <w:qFormat/>
    <w:rsid w:val="00F00F0A"/>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F00F0A"/>
    <w:rPr>
      <w:sz w:val="16"/>
      <w:szCs w:val="16"/>
    </w:rPr>
  </w:style>
  <w:style w:type="paragraph" w:styleId="Textocomentario">
    <w:name w:val="annotation text"/>
    <w:basedOn w:val="Normal"/>
    <w:link w:val="TextocomentarioCar"/>
    <w:uiPriority w:val="99"/>
    <w:semiHidden/>
    <w:unhideWhenUsed/>
    <w:rsid w:val="00F00F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0F0A"/>
    <w:rPr>
      <w:sz w:val="20"/>
      <w:szCs w:val="20"/>
      <w:lang w:val="es-AR"/>
    </w:rPr>
  </w:style>
  <w:style w:type="paragraph" w:styleId="Asuntodelcomentario">
    <w:name w:val="annotation subject"/>
    <w:basedOn w:val="Textocomentario"/>
    <w:next w:val="Textocomentario"/>
    <w:link w:val="AsuntodelcomentarioCar"/>
    <w:uiPriority w:val="99"/>
    <w:semiHidden/>
    <w:unhideWhenUsed/>
    <w:rsid w:val="00F00F0A"/>
    <w:rPr>
      <w:b/>
      <w:bCs/>
    </w:rPr>
  </w:style>
  <w:style w:type="character" w:customStyle="1" w:styleId="AsuntodelcomentarioCar">
    <w:name w:val="Asunto del comentario Car"/>
    <w:basedOn w:val="TextocomentarioCar"/>
    <w:link w:val="Asuntodelcomentario"/>
    <w:uiPriority w:val="99"/>
    <w:semiHidden/>
    <w:rsid w:val="00F00F0A"/>
    <w:rPr>
      <w:b/>
      <w:bCs/>
      <w:sz w:val="20"/>
      <w:szCs w:val="20"/>
      <w:lang w:val="es-A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microsoft.com/office/2011/relationships/commentsExtended" Target="commentsExtended.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C2641-1049-4921-8C39-7FB3BFA5A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3572</Words>
  <Characters>19652</Characters>
  <Application>Microsoft Office Word</Application>
  <DocSecurity>0</DocSecurity>
  <Lines>163</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TP Base de Datos</vt:lpstr>
      <vt:lpstr>TP Base de Datos</vt:lpstr>
    </vt:vector>
  </TitlesOfParts>
  <Company/>
  <LinksUpToDate>false</LinksUpToDate>
  <CharactersWithSpaces>23178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 Base de Datos</dc:title>
  <dc:subject/>
  <dc:creator>Maria Ines Parnisari</dc:creator>
  <cp:keywords/>
  <dc:description/>
  <cp:lastModifiedBy>Juan</cp:lastModifiedBy>
  <cp:revision>27</cp:revision>
  <dcterms:created xsi:type="dcterms:W3CDTF">2014-04-10T03:58:00Z</dcterms:created>
  <dcterms:modified xsi:type="dcterms:W3CDTF">2014-04-13T23:55:00Z</dcterms:modified>
</cp:coreProperties>
</file>